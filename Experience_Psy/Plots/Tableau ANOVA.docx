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rps"/>
        <w:rPr>
          <w:del w:id="0" w:date="2025-07-28T18:57:20Z" w:author="yannis merzoug"/>
        </w:rPr>
      </w:pPr>
    </w:p>
    <w:p>
      <w:pPr>
        <w:pStyle w:val="Corps"/>
        <w:rPr>
          <w:del w:id="1" w:date="2025-07-28T18:57:20Z" w:author="yannis merzoug"/>
        </w:rPr>
      </w:pPr>
      <w:del w:id="2" w:date="2025-07-28T18:57:20Z" w:author="yannis merzoug">
        <w:r>
          <w:rPr>
            <w:rStyle w:val="Aucun"/>
            <w:rtl w:val="0"/>
          </w:rPr>
          <w:delText xml:space="preserve">      </w:delText>
        </w:r>
      </w:del>
    </w:p>
    <w:p>
      <w:pPr>
        <w:pStyle w:val="Corps"/>
        <w:widowControl w:val="0"/>
        <w:spacing w:line="240" w:lineRule="auto"/>
        <w:rPr>
          <w:del w:id="3" w:date="2025-07-28T18:57:20Z" w:author="yannis merzoug"/>
        </w:rPr>
      </w:pPr>
    </w:p>
    <w:p>
      <w:pPr>
        <w:pStyle w:val="Corps"/>
        <w:rPr>
          <w:del w:id="4" w:date="2025-07-28T18:57:20Z" w:author="yannis merzoug"/>
        </w:rPr>
      </w:pPr>
      <w:del w:id="5" w:date="2025-07-28T18:57:20Z" w:author="yannis merzoug">
        <w:r>
          <w:rPr>
            <w:rStyle w:val="Aucun"/>
            <w:rtl w:val="0"/>
          </w:rPr>
          <w:delText xml:space="preserve"> </w:delText>
        </w:r>
      </w:del>
    </w:p>
    <w:p>
      <w:pPr>
        <w:pStyle w:val="Corps"/>
        <w:rPr>
          <w:del w:id="6" w:date="2025-07-28T18:57:20Z" w:author="yannis merzoug"/>
        </w:rPr>
      </w:pPr>
    </w:p>
    <w:p>
      <w:pPr>
        <w:pStyle w:val="Corps"/>
        <w:rPr>
          <w:del w:id="7" w:date="2025-07-28T18:57:20Z" w:author="yannis merzoug"/>
        </w:rPr>
      </w:pPr>
      <w:del w:id="8" w:date="2025-07-28T18:57:20Z" w:author="yannis merzoug">
        <w:r>
          <w:rPr>
            <w:rStyle w:val="Aucun"/>
            <w:rtl w:val="0"/>
            <w:lang w:val="de-DE"/>
          </w:rPr>
          <w:delText xml:space="preserve">          Df  Sum Sq   Mean Sq F value Pr(&gt;F)</w:delText>
        </w:r>
      </w:del>
    </w:p>
    <w:p>
      <w:pPr>
        <w:pStyle w:val="Corps"/>
        <w:rPr>
          <w:del w:id="9" w:date="2025-07-28T18:57:20Z" w:author="yannis merzoug"/>
        </w:rPr>
      </w:pPr>
      <w:del w:id="10" w:date="2025-07-28T18:57:20Z" w:author="yannis merzoug">
        <w:r>
          <w:rPr>
            <w:rStyle w:val="Aucun"/>
            <w:rtl w:val="0"/>
            <w:lang w:val="de-DE"/>
          </w:rPr>
          <w:delText>condition  1 0.00003 0.0000312   0.036   0.85</w:delText>
        </w:r>
      </w:del>
    </w:p>
    <w:p>
      <w:pPr>
        <w:pStyle w:val="Corps"/>
        <w:rPr>
          <w:del w:id="11" w:date="2025-07-28T18:57:20Z" w:author="yannis merzoug"/>
        </w:rPr>
      </w:pPr>
      <w:del w:id="12" w:date="2025-07-28T18:57:20Z" w:author="yannis merzoug">
        <w:r>
          <w:rPr>
            <w:rStyle w:val="Aucun"/>
            <w:rtl w:val="0"/>
            <w:lang w:val="it-IT"/>
          </w:rPr>
          <w:delText>Residuals 39 0.03372 0.0008646</w:delText>
        </w:r>
      </w:del>
    </w:p>
    <w:p>
      <w:pPr>
        <w:pStyle w:val="Corps"/>
        <w:rPr>
          <w:del w:id="13" w:date="2025-07-28T18:57:20Z" w:author="yannis merzoug"/>
        </w:rPr>
      </w:pPr>
    </w:p>
    <w:p>
      <w:pPr>
        <w:pStyle w:val="Corps"/>
        <w:rPr>
          <w:del w:id="14" w:date="2025-07-28T18:57:20Z" w:author="yannis merzoug"/>
          <w:rStyle w:val="Aucun"/>
          <w:sz w:val="30"/>
          <w:szCs w:val="30"/>
        </w:rPr>
      </w:pPr>
    </w:p>
    <w:p>
      <w:pPr>
        <w:pStyle w:val="Corps"/>
        <w:rPr>
          <w:del w:id="15" w:date="2025-07-28T18:57:20Z" w:author="yannis merzoug"/>
          <w:rStyle w:val="Aucun"/>
          <w:sz w:val="25"/>
          <w:szCs w:val="25"/>
        </w:rPr>
      </w:pPr>
      <w:del w:id="16" w:date="2025-07-28T18:57:20Z" w:author="yannis merzoug">
        <w:r>
          <w:rPr>
            <w:rStyle w:val="Aucun"/>
            <w:sz w:val="25"/>
            <w:szCs w:val="25"/>
            <w:rtl w:val="0"/>
            <w:lang w:val="en-US"/>
          </w:rPr>
          <w:delText xml:space="preserve">Hypothese 2 : </w:delText>
        </w:r>
      </w:del>
    </w:p>
    <w:p>
      <w:pPr>
        <w:pStyle w:val="Corps"/>
        <w:rPr>
          <w:del w:id="17" w:date="2025-07-28T18:57:20Z" w:author="yannis merzoug"/>
          <w:rStyle w:val="Aucun"/>
          <w:sz w:val="25"/>
          <w:szCs w:val="25"/>
        </w:rPr>
      </w:pPr>
    </w:p>
    <w:p>
      <w:pPr>
        <w:pStyle w:val="Corps"/>
        <w:rPr>
          <w:del w:id="18" w:date="2025-07-28T18:57:20Z" w:author="yannis merzoug"/>
          <w:rStyle w:val="Aucun"/>
          <w:sz w:val="25"/>
          <w:szCs w:val="25"/>
        </w:rPr>
      </w:pPr>
    </w:p>
    <w:p>
      <w:pPr>
        <w:pStyle w:val="Corps"/>
        <w:rPr>
          <w:del w:id="19" w:date="2025-07-28T18:57:20Z" w:author="yannis merzoug"/>
          <w:rStyle w:val="Aucun"/>
          <w:sz w:val="25"/>
          <w:szCs w:val="25"/>
        </w:rPr>
      </w:pPr>
    </w:p>
    <w:p>
      <w:pPr>
        <w:pStyle w:val="Corps"/>
        <w:rPr>
          <w:del w:id="20" w:date="2025-07-28T18:57:20Z" w:author="yannis merzoug"/>
          <w:rStyle w:val="Aucun"/>
          <w:sz w:val="25"/>
          <w:szCs w:val="25"/>
        </w:rPr>
      </w:pPr>
    </w:p>
    <w:p>
      <w:pPr>
        <w:pStyle w:val="Corps"/>
        <w:rPr>
          <w:del w:id="21" w:date="2025-07-28T18:57:20Z" w:author="yannis merzoug"/>
          <w:rStyle w:val="Aucun"/>
          <w:sz w:val="25"/>
          <w:szCs w:val="25"/>
        </w:rPr>
      </w:pPr>
    </w:p>
    <w:p>
      <w:pPr>
        <w:pStyle w:val="Corps"/>
        <w:rPr>
          <w:del w:id="22" w:date="2025-07-28T18:57:20Z" w:author="yannis merzoug"/>
          <w:rStyle w:val="Aucun"/>
          <w:b w:val="1"/>
          <w:bCs w:val="1"/>
        </w:rPr>
      </w:pPr>
      <w:del w:id="23" w:date="2025-07-28T18:57:20Z" w:author="yannis merzoug">
        <w:r>
          <w:rPr>
            <w:rStyle w:val="Aucun"/>
            <w:b w:val="1"/>
            <w:bCs w:val="1"/>
            <w:rtl w:val="0"/>
            <w:lang w:val="fr-FR"/>
          </w:rPr>
          <w:delText xml:space="preserve">Eveil : </w:delText>
        </w:r>
      </w:del>
    </w:p>
    <w:p>
      <w:pPr>
        <w:pStyle w:val="Corps"/>
        <w:rPr>
          <w:del w:id="24" w:date="2025-07-28T18:57:20Z" w:author="yannis merzoug"/>
          <w:rStyle w:val="Aucun"/>
          <w:b w:val="1"/>
          <w:bCs w:val="1"/>
        </w:rPr>
      </w:pPr>
    </w:p>
    <w:p>
      <w:pPr>
        <w:pStyle w:val="Corps"/>
        <w:rPr>
          <w:del w:id="25" w:date="2025-07-28T18:57:20Z" w:author="yannis merzoug"/>
          <w:rStyle w:val="Aucun"/>
          <w:b w:val="1"/>
          <w:bCs w:val="1"/>
        </w:rPr>
      </w:pPr>
    </w:p>
    <w:p>
      <w:pPr>
        <w:pStyle w:val="Corps"/>
        <w:rPr>
          <w:del w:id="26" w:date="2025-07-28T18:57:20Z" w:author="yannis merzoug"/>
        </w:rPr>
      </w:pPr>
    </w:p>
    <w:p>
      <w:pPr>
        <w:pStyle w:val="Corps"/>
        <w:widowControl w:val="0"/>
        <w:spacing w:line="240" w:lineRule="auto"/>
        <w:rPr>
          <w:del w:id="27" w:date="2025-07-28T18:57:20Z" w:author="yannis merzoug"/>
        </w:rPr>
      </w:pPr>
    </w:p>
    <w:p>
      <w:pPr>
        <w:pStyle w:val="Corps"/>
        <w:rPr>
          <w:del w:id="28" w:date="2025-07-28T18:57:20Z" w:author="yannis merzoug"/>
        </w:rPr>
      </w:pPr>
      <w:del w:id="29" w:date="2025-07-28T18:57:20Z" w:author="yannis merzoug">
        <w:r>
          <w:rPr>
            <w:rStyle w:val="Aucun"/>
            <w:rtl w:val="0"/>
          </w:rPr>
          <w:delText xml:space="preserve">  </w:delText>
        </w:r>
      </w:del>
    </w:p>
    <w:p>
      <w:pPr>
        <w:pStyle w:val="Corps"/>
        <w:rPr>
          <w:del w:id="30" w:date="2025-07-28T18:57:20Z" w:author="yannis merzoug"/>
          <w:rStyle w:val="Aucun"/>
          <w:b w:val="1"/>
          <w:bCs w:val="1"/>
        </w:rPr>
      </w:pPr>
      <w:del w:id="31" w:date="2025-07-28T18:57:20Z" w:author="yannis merzoug">
        <w:r>
          <w:rPr>
            <w:rStyle w:val="Aucun"/>
            <w:b w:val="1"/>
            <w:bCs w:val="1"/>
            <w:rtl w:val="0"/>
            <w:lang w:val="fr-FR"/>
          </w:rPr>
          <w:delText>Plaisir :</w:delText>
        </w:r>
      </w:del>
    </w:p>
    <w:p>
      <w:pPr>
        <w:pStyle w:val="Corps"/>
        <w:rPr>
          <w:del w:id="32" w:date="2025-07-28T18:57:20Z" w:author="yannis merzoug"/>
        </w:rPr>
      </w:pPr>
    </w:p>
    <w:p>
      <w:pPr>
        <w:pStyle w:val="Corps"/>
        <w:widowControl w:val="0"/>
        <w:spacing w:line="240" w:lineRule="auto"/>
        <w:rPr>
          <w:del w:id="33" w:date="2025-07-28T18:57:20Z" w:author="yannis merzoug"/>
        </w:rPr>
      </w:pPr>
    </w:p>
    <w:p>
      <w:pPr>
        <w:pStyle w:val="Corps"/>
        <w:rPr>
          <w:rStyle w:val="Aucun"/>
          <w:sz w:val="20"/>
          <w:szCs w:val="20"/>
        </w:rPr>
      </w:pPr>
      <w:del w:id="34" w:date="2025-07-28T18:57:20Z" w:author="yannis merzoug">
        <w:r>
          <w:rPr>
            <w:rStyle w:val="Aucun"/>
            <w:sz w:val="20"/>
            <w:szCs w:val="20"/>
            <w:rtl w:val="0"/>
            <w:lang w:val="it-IT"/>
          </w:rPr>
          <w:delText xml:space="preserve">Signif. codes:  0 </w:delText>
        </w:r>
      </w:del>
      <w:del w:id="35" w:date="2025-07-28T18:57:20Z" w:author="yannis merzoug">
        <w:r>
          <w:rPr>
            <w:rStyle w:val="Aucun"/>
            <w:sz w:val="20"/>
            <w:szCs w:val="20"/>
            <w:rtl w:val="1"/>
          </w:rPr>
          <w:delText>‘</w:delText>
        </w:r>
      </w:del>
      <w:del w:id="36" w:date="2025-07-28T18:57:20Z" w:author="yannis merzoug">
        <w:r>
          <w:rPr>
            <w:rStyle w:val="Aucun"/>
            <w:sz w:val="20"/>
            <w:szCs w:val="20"/>
            <w:rtl w:val="0"/>
          </w:rPr>
          <w:delText>***</w:delText>
        </w:r>
      </w:del>
      <w:del w:id="37" w:date="2025-07-28T18:57:20Z" w:author="yannis merzoug">
        <w:r>
          <w:rPr>
            <w:rStyle w:val="Aucun"/>
            <w:sz w:val="20"/>
            <w:szCs w:val="20"/>
            <w:rtl w:val="1"/>
          </w:rPr>
          <w:delText xml:space="preserve">’ </w:delText>
        </w:r>
      </w:del>
      <w:del w:id="38" w:date="2025-07-28T18:57:20Z" w:author="yannis merzoug">
        <w:r>
          <w:rPr>
            <w:rStyle w:val="Aucun"/>
            <w:sz w:val="20"/>
            <w:szCs w:val="20"/>
            <w:rtl w:val="0"/>
          </w:rPr>
          <w:delText xml:space="preserve">0.001 </w:delText>
        </w:r>
      </w:del>
      <w:del w:id="39" w:date="2025-07-28T18:57:20Z" w:author="yannis merzoug">
        <w:r>
          <w:rPr>
            <w:rStyle w:val="Aucun"/>
            <w:sz w:val="20"/>
            <w:szCs w:val="20"/>
            <w:rtl w:val="1"/>
          </w:rPr>
          <w:delText>‘</w:delText>
        </w:r>
      </w:del>
      <w:del w:id="40" w:date="2025-07-28T18:57:20Z" w:author="yannis merzoug">
        <w:r>
          <w:rPr>
            <w:rStyle w:val="Aucun"/>
            <w:sz w:val="20"/>
            <w:szCs w:val="20"/>
            <w:rtl w:val="0"/>
          </w:rPr>
          <w:delText>**</w:delText>
        </w:r>
      </w:del>
      <w:del w:id="41" w:date="2025-07-28T18:57:20Z" w:author="yannis merzoug">
        <w:r>
          <w:rPr>
            <w:rStyle w:val="Aucun"/>
            <w:sz w:val="20"/>
            <w:szCs w:val="20"/>
            <w:rtl w:val="1"/>
          </w:rPr>
          <w:delText xml:space="preserve">’ </w:delText>
        </w:r>
      </w:del>
      <w:del w:id="42" w:date="2025-07-28T18:57:20Z" w:author="yannis merzoug">
        <w:r>
          <w:rPr>
            <w:rStyle w:val="Aucun"/>
            <w:sz w:val="20"/>
            <w:szCs w:val="20"/>
            <w:rtl w:val="0"/>
          </w:rPr>
          <w:delText xml:space="preserve">0.01 </w:delText>
        </w:r>
      </w:del>
      <w:del w:id="43" w:date="2025-07-28T18:57:20Z" w:author="yannis merzoug">
        <w:r>
          <w:rPr>
            <w:rStyle w:val="Aucun"/>
            <w:sz w:val="20"/>
            <w:szCs w:val="20"/>
            <w:rtl w:val="1"/>
          </w:rPr>
          <w:delText>‘</w:delText>
        </w:r>
      </w:del>
      <w:del w:id="44" w:date="2025-07-28T18:57:20Z" w:author="yannis merzoug">
        <w:r>
          <w:rPr>
            <w:rStyle w:val="Aucun"/>
            <w:sz w:val="20"/>
            <w:szCs w:val="20"/>
            <w:rtl w:val="0"/>
          </w:rPr>
          <w:delText>*</w:delText>
        </w:r>
      </w:del>
      <w:del w:id="45" w:date="2025-07-28T18:57:20Z" w:author="yannis merzoug">
        <w:r>
          <w:rPr>
            <w:rStyle w:val="Aucun"/>
            <w:sz w:val="20"/>
            <w:szCs w:val="20"/>
            <w:rtl w:val="1"/>
          </w:rPr>
          <w:delText xml:space="preserve">’ </w:delText>
        </w:r>
      </w:del>
      <w:del w:id="46" w:date="2025-07-28T18:57:20Z" w:author="yannis merzoug">
        <w:r>
          <w:rPr>
            <w:rStyle w:val="Aucun"/>
            <w:sz w:val="20"/>
            <w:szCs w:val="20"/>
            <w:rtl w:val="0"/>
          </w:rPr>
          <w:delText xml:space="preserve">0.05 </w:delText>
        </w:r>
      </w:del>
      <w:del w:id="47" w:date="2025-07-28T18:57:20Z" w:author="yannis merzoug">
        <w:r>
          <w:rPr>
            <w:rStyle w:val="Aucun"/>
            <w:sz w:val="20"/>
            <w:szCs w:val="20"/>
            <w:rtl w:val="1"/>
          </w:rPr>
          <w:delText>‘</w:delText>
        </w:r>
      </w:del>
      <w:del w:id="48" w:date="2025-07-28T18:57:20Z" w:author="yannis merzoug">
        <w:r>
          <w:rPr>
            <w:rStyle w:val="Aucun"/>
            <w:sz w:val="20"/>
            <w:szCs w:val="20"/>
            <w:rtl w:val="0"/>
          </w:rPr>
          <w:delText>.</w:delText>
        </w:r>
      </w:del>
      <w:del w:id="49" w:date="2025-07-28T18:57:20Z" w:author="yannis merzoug">
        <w:r>
          <w:rPr>
            <w:rStyle w:val="Aucun"/>
            <w:sz w:val="20"/>
            <w:szCs w:val="20"/>
            <w:rtl w:val="1"/>
          </w:rPr>
          <w:delText xml:space="preserve">’ </w:delText>
        </w:r>
      </w:del>
      <w:del w:id="50" w:date="2025-07-28T18:57:20Z" w:author="yannis merzoug">
        <w:r>
          <w:rPr>
            <w:rStyle w:val="Aucun"/>
            <w:sz w:val="20"/>
            <w:szCs w:val="20"/>
            <w:rtl w:val="0"/>
          </w:rPr>
          <w:delText xml:space="preserve">0.1 </w:delText>
        </w:r>
      </w:del>
      <w:del w:id="51" w:date="2025-07-28T18:57:20Z" w:author="yannis merzoug">
        <w:r>
          <w:rPr>
            <w:rStyle w:val="Aucun"/>
            <w:sz w:val="20"/>
            <w:szCs w:val="20"/>
            <w:rtl w:val="1"/>
          </w:rPr>
          <w:delText xml:space="preserve">‘ ’ </w:delText>
        </w:r>
      </w:del>
      <w:del w:id="52" w:date="2025-07-28T18:57:20Z" w:author="yannis merzoug">
        <w:r>
          <w:rPr>
            <w:rStyle w:val="Aucun"/>
            <w:sz w:val="20"/>
            <w:szCs w:val="20"/>
            <w:rtl w:val="0"/>
          </w:rPr>
          <w:delText>1</w:delText>
        </w:r>
      </w:del>
    </w:p>
    <w:p>
      <w:pPr>
        <w:pStyle w:val="Corps"/>
      </w:pPr>
    </w:p>
    <w:p>
      <w:pPr>
        <w:pStyle w:val="Titre"/>
        <w:keepNext w:val="0"/>
        <w:keepLines w:val="0"/>
        <w:spacing w:before="0" w:after="420" w:line="432" w:lineRule="auto"/>
        <w:ind w:left="660" w:firstLine="0"/>
        <w:jc w:val="both"/>
        <w:rPr>
          <w:rStyle w:val="Aucun"/>
          <w:rFonts w:ascii="Times New Roman" w:cs="Times New Roman" w:hAnsi="Times New Roman" w:eastAsia="Times New Roman"/>
          <w:b w:val="1"/>
          <w:bCs w:val="1"/>
          <w:sz w:val="36"/>
          <w:szCs w:val="36"/>
          <w:u w:val="single"/>
        </w:rPr>
      </w:pPr>
      <w:bookmarkStart w:name="_ow2am9im8s0n" w:id="53"/>
      <w:bookmarkEnd w:id="53"/>
      <w:r>
        <w:rPr>
          <w:rStyle w:val="Aucun"/>
          <w:rFonts w:ascii="Times New Roman" w:hAnsi="Times New Roman"/>
          <w:b w:val="1"/>
          <w:bCs w:val="1"/>
          <w:sz w:val="36"/>
          <w:szCs w:val="36"/>
          <w:u w:val="single"/>
          <w:rtl w:val="0"/>
        </w:rPr>
        <w:t>R</w:t>
      </w:r>
      <w:r>
        <w:rPr>
          <w:rStyle w:val="Aucun"/>
          <w:rFonts w:ascii="Times New Roman" w:hAnsi="Times New Roman" w:hint="default"/>
          <w:b w:val="1"/>
          <w:bCs w:val="1"/>
          <w:sz w:val="36"/>
          <w:szCs w:val="36"/>
          <w:u w:val="single"/>
          <w:rtl w:val="0"/>
          <w:lang w:val="fr-FR"/>
        </w:rPr>
        <w:t>é</w:t>
      </w:r>
      <w:r>
        <w:rPr>
          <w:rStyle w:val="Aucun"/>
          <w:rFonts w:ascii="Times New Roman" w:hAnsi="Times New Roman"/>
          <w:b w:val="1"/>
          <w:bCs w:val="1"/>
          <w:sz w:val="36"/>
          <w:szCs w:val="36"/>
          <w:u w:val="single"/>
          <w:rtl w:val="0"/>
          <w:lang w:val="fr-FR"/>
        </w:rPr>
        <w:t xml:space="preserve">sultats : </w:t>
      </w:r>
    </w:p>
    <w:p>
      <w:pPr>
        <w:pStyle w:val="Corps"/>
        <w:spacing w:after="420" w:line="432" w:lineRule="auto"/>
        <w:jc w:val="both"/>
        <w:rPr>
          <w:rStyle w:val="Aucun"/>
          <w:rFonts w:ascii="Times New Roman" w:cs="Times New Roman" w:hAnsi="Times New Roman" w:eastAsia="Times New Roman"/>
          <w:sz w:val="24"/>
          <w:szCs w:val="24"/>
        </w:rPr>
      </w:pPr>
      <w:r>
        <w:rPr>
          <w:rStyle w:val="Aucun"/>
          <w:rFonts w:ascii="Times New Roman" w:hAnsi="Times New Roman"/>
          <w:sz w:val="24"/>
          <w:szCs w:val="24"/>
          <w:rtl w:val="0"/>
          <w:lang w:val="fr-FR"/>
        </w:rPr>
        <w:t>Dans cette partie, nous pr</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senterons les analyses statistiques r</w:t>
      </w:r>
      <w:r>
        <w:rPr>
          <w:rStyle w:val="Aucun"/>
          <w:rFonts w:ascii="Times New Roman" w:hAnsi="Times New Roman" w:hint="default"/>
          <w:sz w:val="24"/>
          <w:szCs w:val="24"/>
          <w:rtl w:val="0"/>
          <w:lang w:val="fr-FR"/>
        </w:rPr>
        <w:t>é</w:t>
      </w:r>
      <w:r>
        <w:rPr>
          <w:rStyle w:val="Aucun"/>
          <w:rFonts w:ascii="Times New Roman" w:hAnsi="Times New Roman"/>
          <w:sz w:val="24"/>
          <w:szCs w:val="24"/>
          <w:rtl w:val="0"/>
        </w:rPr>
        <w:t>alis</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es pour tester nos hypoth</w:t>
      </w:r>
      <w:r>
        <w:rPr>
          <w:rStyle w:val="Aucun"/>
          <w:rFonts w:ascii="Times New Roman" w:hAnsi="Times New Roman" w:hint="default"/>
          <w:sz w:val="24"/>
          <w:szCs w:val="24"/>
          <w:rtl w:val="0"/>
          <w:lang w:val="fr-FR"/>
        </w:rPr>
        <w:t>è</w:t>
      </w:r>
      <w:r>
        <w:rPr>
          <w:rStyle w:val="Aucun"/>
          <w:rFonts w:ascii="Times New Roman" w:hAnsi="Times New Roman"/>
          <w:sz w:val="24"/>
          <w:szCs w:val="24"/>
          <w:rtl w:val="0"/>
          <w:lang w:val="fr-FR"/>
        </w:rPr>
        <w:t>ses concernant l</w:t>
      </w:r>
      <w:r>
        <w:rPr>
          <w:rStyle w:val="Aucun"/>
          <w:rFonts w:ascii="Times New Roman" w:hAnsi="Times New Roman" w:hint="default"/>
          <w:sz w:val="24"/>
          <w:szCs w:val="24"/>
          <w:rtl w:val="0"/>
          <w:lang w:val="fr-FR"/>
        </w:rPr>
        <w:t>’</w:t>
      </w:r>
      <w:r>
        <w:rPr>
          <w:rStyle w:val="Aucun"/>
          <w:rFonts w:ascii="Times New Roman" w:hAnsi="Times New Roman"/>
          <w:sz w:val="24"/>
          <w:szCs w:val="24"/>
          <w:rtl w:val="0"/>
        </w:rPr>
        <w:t>impact de l</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 xml:space="preserve">animation et de la valence </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motionnelle sur la reconnaissance et l</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en-US"/>
        </w:rPr>
        <w:t xml:space="preserve">valuation </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motionnelle des images. Les r</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sultats sont expos</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s pour chaque hypoth</w:t>
      </w:r>
      <w:r>
        <w:rPr>
          <w:rStyle w:val="Aucun"/>
          <w:rFonts w:ascii="Times New Roman" w:hAnsi="Times New Roman" w:hint="default"/>
          <w:sz w:val="24"/>
          <w:szCs w:val="24"/>
          <w:rtl w:val="0"/>
          <w:lang w:val="fr-FR"/>
        </w:rPr>
        <w:t>è</w:t>
      </w:r>
      <w:r>
        <w:rPr>
          <w:rStyle w:val="Aucun"/>
          <w:rFonts w:ascii="Times New Roman" w:hAnsi="Times New Roman"/>
          <w:sz w:val="24"/>
          <w:szCs w:val="24"/>
          <w:rtl w:val="0"/>
          <w:lang w:val="es-ES_tradnl"/>
        </w:rPr>
        <w:t>se pr</w:t>
      </w:r>
      <w:r>
        <w:rPr>
          <w:rStyle w:val="Aucun"/>
          <w:rFonts w:ascii="Times New Roman" w:hAnsi="Times New Roman" w:hint="default"/>
          <w:sz w:val="24"/>
          <w:szCs w:val="24"/>
          <w:rtl w:val="0"/>
          <w:lang w:val="fr-FR"/>
        </w:rPr>
        <w:t>é</w:t>
      </w:r>
      <w:r>
        <w:rPr>
          <w:rStyle w:val="Aucun"/>
          <w:rFonts w:ascii="Times New Roman" w:hAnsi="Times New Roman"/>
          <w:sz w:val="24"/>
          <w:szCs w:val="24"/>
          <w:rtl w:val="0"/>
        </w:rPr>
        <w:t>c</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 xml:space="preserve">demment </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voqu</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e, sous forme de tableaux et de graphiques adapt</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s et accompagn</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s d</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une interpr</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tation d</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taill</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e. Les analyses de variance (ANOVA) permettent d</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 xml:space="preserve">identifier les effets principaux et interactions entre les variables </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en-US"/>
        </w:rPr>
        <w:t>valu</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es, en tenant compte de la variabilit</w:t>
      </w:r>
      <w:r>
        <w:rPr>
          <w:rStyle w:val="Aucun"/>
          <w:rFonts w:ascii="Times New Roman" w:hAnsi="Times New Roman" w:hint="default"/>
          <w:sz w:val="24"/>
          <w:szCs w:val="24"/>
          <w:rtl w:val="0"/>
          <w:lang w:val="fr-FR"/>
        </w:rPr>
        <w:t xml:space="preserve">é </w:t>
      </w:r>
      <w:r>
        <w:rPr>
          <w:rStyle w:val="Aucun"/>
          <w:rFonts w:ascii="Times New Roman" w:hAnsi="Times New Roman"/>
          <w:sz w:val="24"/>
          <w:szCs w:val="24"/>
          <w:rtl w:val="0"/>
          <w:lang w:val="fr-FR"/>
        </w:rPr>
        <w:t xml:space="preserve">individuelle des participants. </w:t>
      </w:r>
    </w:p>
    <w:p>
      <w:pPr>
        <w:pStyle w:val="Corps"/>
        <w:spacing w:line="432" w:lineRule="auto"/>
        <w:jc w:val="both"/>
        <w:rPr>
          <w:rStyle w:val="Aucun"/>
          <w:rFonts w:ascii="Times New Roman" w:cs="Times New Roman" w:hAnsi="Times New Roman" w:eastAsia="Times New Roman"/>
          <w:sz w:val="24"/>
          <w:szCs w:val="24"/>
        </w:rPr>
      </w:pPr>
      <w:r>
        <w:rPr>
          <w:rStyle w:val="Aucun"/>
          <w:rFonts w:ascii="Times New Roman" w:hAnsi="Times New Roman"/>
          <w:sz w:val="24"/>
          <w:szCs w:val="24"/>
          <w:rtl w:val="0"/>
          <w:lang w:val="fr-FR"/>
        </w:rPr>
        <w:t>En admettant que le caract</w:t>
      </w:r>
      <w:r>
        <w:rPr>
          <w:rStyle w:val="Aucun"/>
          <w:rFonts w:ascii="Times New Roman" w:hAnsi="Times New Roman" w:hint="default"/>
          <w:sz w:val="24"/>
          <w:szCs w:val="24"/>
          <w:rtl w:val="0"/>
          <w:lang w:val="fr-FR"/>
        </w:rPr>
        <w:t>è</w:t>
      </w:r>
      <w:r>
        <w:rPr>
          <w:rStyle w:val="Aucun"/>
          <w:rFonts w:ascii="Times New Roman" w:hAnsi="Times New Roman"/>
          <w:sz w:val="24"/>
          <w:szCs w:val="24"/>
          <w:rtl w:val="0"/>
        </w:rPr>
        <w:t>re anim</w:t>
      </w:r>
      <w:r>
        <w:rPr>
          <w:rStyle w:val="Aucun"/>
          <w:rFonts w:ascii="Times New Roman" w:hAnsi="Times New Roman" w:hint="default"/>
          <w:sz w:val="24"/>
          <w:szCs w:val="24"/>
          <w:rtl w:val="0"/>
          <w:lang w:val="fr-FR"/>
        </w:rPr>
        <w:t xml:space="preserve">é </w:t>
      </w:r>
      <w:r>
        <w:rPr>
          <w:rStyle w:val="Aucun"/>
          <w:rFonts w:ascii="Times New Roman" w:hAnsi="Times New Roman"/>
          <w:sz w:val="24"/>
          <w:szCs w:val="24"/>
          <w:rtl w:val="0"/>
          <w:lang w:val="fr-FR"/>
        </w:rPr>
        <w:t>ou fixe des images puisse avoir un impact sur les performances de reconnaissance d</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images, il convient de r</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 xml:space="preserve">aliser une analyse de variance </w:t>
      </w:r>
      <w:r>
        <w:rPr>
          <w:rStyle w:val="Aucun"/>
          <w:rFonts w:ascii="Times New Roman" w:hAnsi="Times New Roman" w:hint="default"/>
          <w:sz w:val="24"/>
          <w:szCs w:val="24"/>
          <w:rtl w:val="0"/>
          <w:lang w:val="fr-FR"/>
        </w:rPr>
        <w:t xml:space="preserve">à </w:t>
      </w:r>
      <w:r>
        <w:rPr>
          <w:rStyle w:val="Aucun"/>
          <w:rFonts w:ascii="Times New Roman" w:hAnsi="Times New Roman"/>
          <w:sz w:val="24"/>
          <w:szCs w:val="24"/>
          <w:rtl w:val="0"/>
          <w:lang w:val="fr-FR"/>
        </w:rPr>
        <w:t>mesure r</w:t>
      </w:r>
      <w:r>
        <w:rPr>
          <w:rStyle w:val="Aucun"/>
          <w:rFonts w:ascii="Times New Roman" w:hAnsi="Times New Roman" w:hint="default"/>
          <w:sz w:val="24"/>
          <w:szCs w:val="24"/>
          <w:rtl w:val="0"/>
          <w:lang w:val="fr-FR"/>
        </w:rPr>
        <w:t>é</w:t>
      </w:r>
      <w:r>
        <w:rPr>
          <w:rStyle w:val="Aucun"/>
          <w:rFonts w:ascii="Times New Roman" w:hAnsi="Times New Roman"/>
          <w:sz w:val="24"/>
          <w:szCs w:val="24"/>
          <w:rtl w:val="0"/>
        </w:rPr>
        <w:t>p</w:t>
      </w:r>
      <w:r>
        <w:rPr>
          <w:rStyle w:val="Aucun"/>
          <w:rFonts w:ascii="Times New Roman" w:hAnsi="Times New Roman" w:hint="default"/>
          <w:sz w:val="24"/>
          <w:szCs w:val="24"/>
          <w:rtl w:val="0"/>
          <w:lang w:val="fr-FR"/>
        </w:rPr>
        <w:t>é</w:t>
      </w:r>
      <w:r>
        <w:rPr>
          <w:rStyle w:val="Aucun"/>
          <w:rFonts w:ascii="Times New Roman" w:hAnsi="Times New Roman"/>
          <w:sz w:val="24"/>
          <w:szCs w:val="24"/>
          <w:rtl w:val="0"/>
        </w:rPr>
        <w:t>t</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e afin de tester cette hypoth</w:t>
      </w:r>
      <w:r>
        <w:rPr>
          <w:rStyle w:val="Aucun"/>
          <w:rFonts w:ascii="Times New Roman" w:hAnsi="Times New Roman" w:hint="default"/>
          <w:sz w:val="24"/>
          <w:szCs w:val="24"/>
          <w:rtl w:val="0"/>
          <w:lang w:val="fr-FR"/>
        </w:rPr>
        <w:t>è</w:t>
      </w:r>
      <w:r>
        <w:rPr>
          <w:rStyle w:val="Aucun"/>
          <w:rFonts w:ascii="Times New Roman" w:hAnsi="Times New Roman"/>
          <w:sz w:val="24"/>
          <w:szCs w:val="24"/>
          <w:rtl w:val="0"/>
          <w:lang w:val="fr-FR"/>
        </w:rPr>
        <w:t>se. Au sein de cette analyse, le facteur principal test</w:t>
      </w:r>
      <w:r>
        <w:rPr>
          <w:rStyle w:val="Aucun"/>
          <w:rFonts w:ascii="Times New Roman" w:hAnsi="Times New Roman" w:hint="default"/>
          <w:sz w:val="24"/>
          <w:szCs w:val="24"/>
          <w:rtl w:val="0"/>
          <w:lang w:val="fr-FR"/>
        </w:rPr>
        <w:t xml:space="preserve">é </w:t>
      </w:r>
      <w:r>
        <w:rPr>
          <w:rStyle w:val="Aucun"/>
          <w:rFonts w:ascii="Times New Roman" w:hAnsi="Times New Roman"/>
          <w:sz w:val="24"/>
          <w:szCs w:val="24"/>
          <w:rtl w:val="0"/>
          <w:lang w:val="fr-FR"/>
        </w:rPr>
        <w:t>est la condition d</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animation des images (anim</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es et/ou fixes), ce qui constitue un facteur intra-sujet, en d'autres termes chaque participant est expos</w:t>
      </w:r>
      <w:r>
        <w:rPr>
          <w:rStyle w:val="Aucun"/>
          <w:rFonts w:ascii="Times New Roman" w:hAnsi="Times New Roman" w:hint="default"/>
          <w:sz w:val="24"/>
          <w:szCs w:val="24"/>
          <w:rtl w:val="0"/>
          <w:lang w:val="fr-FR"/>
        </w:rPr>
        <w:t xml:space="preserve">é </w:t>
      </w:r>
      <w:r>
        <w:rPr>
          <w:rStyle w:val="Aucun"/>
          <w:rFonts w:ascii="Times New Roman" w:hAnsi="Times New Roman"/>
          <w:sz w:val="24"/>
          <w:szCs w:val="24"/>
          <w:rtl w:val="0"/>
          <w:lang w:val="fr-FR"/>
        </w:rPr>
        <w:t>aux deux types d</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images. Notre objectif est de d</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terminer si cette variable influence significativement les scores de reconnaissance. Cette premi</w:t>
      </w:r>
      <w:r>
        <w:rPr>
          <w:rStyle w:val="Aucun"/>
          <w:rFonts w:ascii="Times New Roman" w:hAnsi="Times New Roman" w:hint="default"/>
          <w:sz w:val="24"/>
          <w:szCs w:val="24"/>
          <w:rtl w:val="0"/>
          <w:lang w:val="fr-FR"/>
        </w:rPr>
        <w:t>è</w:t>
      </w:r>
      <w:r>
        <w:rPr>
          <w:rStyle w:val="Aucun"/>
          <w:rFonts w:ascii="Times New Roman" w:hAnsi="Times New Roman"/>
          <w:sz w:val="24"/>
          <w:szCs w:val="24"/>
          <w:rtl w:val="0"/>
          <w:lang w:val="fr-FR"/>
        </w:rPr>
        <w:t xml:space="preserve">re partie correspond </w:t>
      </w:r>
      <w:r>
        <w:rPr>
          <w:rStyle w:val="Aucun"/>
          <w:rFonts w:ascii="Times New Roman" w:hAnsi="Times New Roman" w:hint="default"/>
          <w:sz w:val="24"/>
          <w:szCs w:val="24"/>
          <w:rtl w:val="0"/>
          <w:lang w:val="fr-FR"/>
        </w:rPr>
        <w:t xml:space="preserve">à </w:t>
      </w:r>
      <w:r>
        <w:rPr>
          <w:rStyle w:val="Aucun"/>
          <w:rFonts w:ascii="Times New Roman" w:hAnsi="Times New Roman"/>
          <w:sz w:val="24"/>
          <w:szCs w:val="24"/>
          <w:rtl w:val="0"/>
          <w:lang w:val="fr-FR"/>
        </w:rPr>
        <w:t>notre premi</w:t>
      </w:r>
      <w:r>
        <w:rPr>
          <w:rStyle w:val="Aucun"/>
          <w:rFonts w:ascii="Times New Roman" w:hAnsi="Times New Roman" w:hint="default"/>
          <w:sz w:val="24"/>
          <w:szCs w:val="24"/>
          <w:rtl w:val="0"/>
          <w:lang w:val="fr-FR"/>
        </w:rPr>
        <w:t>è</w:t>
      </w:r>
      <w:r>
        <w:rPr>
          <w:rStyle w:val="Aucun"/>
          <w:rFonts w:ascii="Times New Roman" w:hAnsi="Times New Roman"/>
          <w:sz w:val="24"/>
          <w:szCs w:val="24"/>
          <w:rtl w:val="0"/>
          <w:lang w:val="en-US"/>
        </w:rPr>
        <w:t>re hypoth</w:t>
      </w:r>
      <w:r>
        <w:rPr>
          <w:rStyle w:val="Aucun"/>
          <w:rFonts w:ascii="Times New Roman" w:hAnsi="Times New Roman" w:hint="default"/>
          <w:sz w:val="24"/>
          <w:szCs w:val="24"/>
          <w:rtl w:val="0"/>
          <w:lang w:val="fr-FR"/>
        </w:rPr>
        <w:t>è</w:t>
      </w:r>
      <w:r>
        <w:rPr>
          <w:rStyle w:val="Aucun"/>
          <w:rFonts w:ascii="Times New Roman" w:hAnsi="Times New Roman"/>
          <w:sz w:val="24"/>
          <w:szCs w:val="24"/>
          <w:rtl w:val="0"/>
        </w:rPr>
        <w:t>se,</w:t>
      </w:r>
    </w:p>
    <w:p>
      <w:pPr>
        <w:pStyle w:val="Corps"/>
        <w:spacing w:line="432" w:lineRule="auto"/>
        <w:jc w:val="both"/>
        <w:rPr>
          <w:rStyle w:val="Aucun"/>
          <w:rFonts w:ascii="Times New Roman" w:cs="Times New Roman" w:hAnsi="Times New Roman" w:eastAsia="Times New Roman"/>
          <w:sz w:val="24"/>
          <w:szCs w:val="24"/>
        </w:rPr>
      </w:pPr>
    </w:p>
    <w:p>
      <w:pPr>
        <w:pStyle w:val="Corps"/>
        <w:spacing w:line="432" w:lineRule="auto"/>
        <w:jc w:val="both"/>
        <w:rPr>
          <w:rStyle w:val="Aucun"/>
          <w:rFonts w:ascii="Times New Roman" w:cs="Times New Roman" w:hAnsi="Times New Roman" w:eastAsia="Times New Roman"/>
          <w:sz w:val="24"/>
          <w:szCs w:val="24"/>
        </w:rPr>
      </w:pPr>
      <w:r>
        <w:rPr>
          <w:rStyle w:val="Aucun"/>
          <w:rFonts w:ascii="Times New Roman" w:hAnsi="Times New Roman"/>
          <w:sz w:val="24"/>
          <w:szCs w:val="24"/>
          <w:rtl w:val="0"/>
          <w:lang w:val="fr-FR"/>
        </w:rPr>
        <w:t>Ensuite, nous r</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 xml:space="preserve">aliserons une analyse de variance </w:t>
      </w:r>
      <w:r>
        <w:rPr>
          <w:rStyle w:val="Aucun"/>
          <w:rFonts w:ascii="Times New Roman" w:hAnsi="Times New Roman" w:hint="default"/>
          <w:sz w:val="24"/>
          <w:szCs w:val="24"/>
          <w:rtl w:val="0"/>
          <w:lang w:val="fr-FR"/>
        </w:rPr>
        <w:t xml:space="preserve">à </w:t>
      </w:r>
      <w:r>
        <w:rPr>
          <w:rStyle w:val="Aucun"/>
          <w:rFonts w:ascii="Times New Roman" w:hAnsi="Times New Roman"/>
          <w:sz w:val="24"/>
          <w:szCs w:val="24"/>
          <w:rtl w:val="0"/>
          <w:lang w:val="fr-FR"/>
        </w:rPr>
        <w:t>mesure r</w:t>
      </w:r>
      <w:r>
        <w:rPr>
          <w:rStyle w:val="Aucun"/>
          <w:rFonts w:ascii="Times New Roman" w:hAnsi="Times New Roman" w:hint="default"/>
          <w:sz w:val="24"/>
          <w:szCs w:val="24"/>
          <w:rtl w:val="0"/>
          <w:lang w:val="fr-FR"/>
        </w:rPr>
        <w:t>é</w:t>
      </w:r>
      <w:r>
        <w:rPr>
          <w:rStyle w:val="Aucun"/>
          <w:rFonts w:ascii="Times New Roman" w:hAnsi="Times New Roman"/>
          <w:sz w:val="24"/>
          <w:szCs w:val="24"/>
          <w:rtl w:val="0"/>
        </w:rPr>
        <w:t>p</w:t>
      </w:r>
      <w:r>
        <w:rPr>
          <w:rStyle w:val="Aucun"/>
          <w:rFonts w:ascii="Times New Roman" w:hAnsi="Times New Roman" w:hint="default"/>
          <w:sz w:val="24"/>
          <w:szCs w:val="24"/>
          <w:rtl w:val="0"/>
          <w:lang w:val="fr-FR"/>
        </w:rPr>
        <w:t>é</w:t>
      </w:r>
      <w:r>
        <w:rPr>
          <w:rStyle w:val="Aucun"/>
          <w:rFonts w:ascii="Times New Roman" w:hAnsi="Times New Roman"/>
          <w:sz w:val="24"/>
          <w:szCs w:val="24"/>
          <w:rtl w:val="0"/>
        </w:rPr>
        <w:t>t</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e, pour notre seconde hypoth</w:t>
      </w:r>
      <w:r>
        <w:rPr>
          <w:rStyle w:val="Aucun"/>
          <w:rFonts w:ascii="Times New Roman" w:hAnsi="Times New Roman" w:hint="default"/>
          <w:sz w:val="24"/>
          <w:szCs w:val="24"/>
          <w:rtl w:val="0"/>
          <w:lang w:val="fr-FR"/>
        </w:rPr>
        <w:t>è</w:t>
      </w:r>
      <w:r>
        <w:rPr>
          <w:rStyle w:val="Aucun"/>
          <w:rFonts w:ascii="Times New Roman" w:hAnsi="Times New Roman"/>
          <w:sz w:val="24"/>
          <w:szCs w:val="24"/>
          <w:rtl w:val="0"/>
          <w:lang w:val="fr-FR"/>
        </w:rPr>
        <w:t>se, nous avons choisi d</w:t>
      </w:r>
      <w:r>
        <w:rPr>
          <w:rStyle w:val="Aucun"/>
          <w:rFonts w:ascii="Times New Roman" w:hAnsi="Times New Roman" w:hint="default"/>
          <w:sz w:val="24"/>
          <w:szCs w:val="24"/>
          <w:rtl w:val="0"/>
          <w:lang w:val="fr-FR"/>
        </w:rPr>
        <w:t>’</w:t>
      </w:r>
      <w:r>
        <w:rPr>
          <w:rStyle w:val="Aucun"/>
          <w:rFonts w:ascii="Times New Roman" w:hAnsi="Times New Roman"/>
          <w:sz w:val="24"/>
          <w:szCs w:val="24"/>
          <w:rtl w:val="0"/>
        </w:rPr>
        <w:t>int</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 xml:space="preserve">grer la valence </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motionnelle des images (par exemple, n</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gative versus neutre) comme second facteur intra-sujet, afin d</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valuer si la valence influence les performances de reconnaissance et si une interaction existe entre la condition d</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animation (anim</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 xml:space="preserve">es et/ou fixes) et la valence </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motionnelle. Pour cela, des tableaux et des graphiques seront pr</w:t>
      </w:r>
      <w:r>
        <w:rPr>
          <w:rStyle w:val="Aucun"/>
          <w:rFonts w:ascii="Times New Roman" w:hAnsi="Times New Roman" w:hint="default"/>
          <w:sz w:val="24"/>
          <w:szCs w:val="24"/>
          <w:rtl w:val="0"/>
          <w:lang w:val="fr-FR"/>
        </w:rPr>
        <w:t>é</w:t>
      </w:r>
      <w:r>
        <w:rPr>
          <w:rStyle w:val="Aucun"/>
          <w:rFonts w:ascii="Times New Roman" w:hAnsi="Times New Roman"/>
          <w:sz w:val="24"/>
          <w:szCs w:val="24"/>
          <w:rtl w:val="0"/>
        </w:rPr>
        <w:t>sent</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s pour ces deux hypoth</w:t>
      </w:r>
      <w:r>
        <w:rPr>
          <w:rStyle w:val="Aucun"/>
          <w:rFonts w:ascii="Times New Roman" w:hAnsi="Times New Roman" w:hint="default"/>
          <w:sz w:val="24"/>
          <w:szCs w:val="24"/>
          <w:rtl w:val="0"/>
          <w:lang w:val="fr-FR"/>
        </w:rPr>
        <w:t>è</w:t>
      </w:r>
      <w:r>
        <w:rPr>
          <w:rStyle w:val="Aucun"/>
          <w:rFonts w:ascii="Times New Roman" w:hAnsi="Times New Roman"/>
          <w:sz w:val="24"/>
          <w:szCs w:val="24"/>
          <w:rtl w:val="0"/>
          <w:lang w:val="fr-FR"/>
        </w:rPr>
        <w:t>ses, afin d'observer les diff</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rences statistiques entre les deux conditions.</w:t>
      </w:r>
    </w:p>
    <w:p>
      <w:pPr>
        <w:pStyle w:val="Corps"/>
        <w:spacing w:line="432" w:lineRule="auto"/>
        <w:jc w:val="both"/>
        <w:rPr>
          <w:rStyle w:val="Aucun"/>
          <w:rFonts w:ascii="Times New Roman" w:cs="Times New Roman" w:hAnsi="Times New Roman" w:eastAsia="Times New Roman"/>
          <w:sz w:val="24"/>
          <w:szCs w:val="24"/>
        </w:rPr>
      </w:pPr>
    </w:p>
    <w:p>
      <w:pPr>
        <w:pStyle w:val="Corps"/>
        <w:spacing w:line="432" w:lineRule="auto"/>
        <w:jc w:val="both"/>
        <w:rPr>
          <w:rStyle w:val="Aucun"/>
          <w:rFonts w:ascii="Times New Roman" w:cs="Times New Roman" w:hAnsi="Times New Roman" w:eastAsia="Times New Roman"/>
          <w:sz w:val="24"/>
          <w:szCs w:val="24"/>
        </w:rPr>
      </w:pPr>
      <w:r>
        <w:rPr>
          <w:rStyle w:val="Aucun"/>
          <w:rFonts w:ascii="Times New Roman" w:hAnsi="Times New Roman"/>
          <w:sz w:val="24"/>
          <w:szCs w:val="24"/>
          <w:rtl w:val="0"/>
          <w:lang w:val="fr-FR"/>
        </w:rPr>
        <w:t xml:space="preserve">Les performances de reconnaissance des images ont </w:t>
      </w:r>
      <w:r>
        <w:rPr>
          <w:rStyle w:val="Aucun"/>
          <w:rFonts w:ascii="Times New Roman" w:hAnsi="Times New Roman" w:hint="default"/>
          <w:sz w:val="24"/>
          <w:szCs w:val="24"/>
          <w:rtl w:val="0"/>
          <w:lang w:val="fr-FR"/>
        </w:rPr>
        <w:t>é</w:t>
      </w:r>
      <w:r>
        <w:rPr>
          <w:rStyle w:val="Aucun"/>
          <w:rFonts w:ascii="Times New Roman" w:hAnsi="Times New Roman"/>
          <w:sz w:val="24"/>
          <w:szCs w:val="24"/>
          <w:rtl w:val="0"/>
        </w:rPr>
        <w:t>t</w:t>
      </w:r>
      <w:r>
        <w:rPr>
          <w:rStyle w:val="Aucun"/>
          <w:rFonts w:ascii="Times New Roman" w:hAnsi="Times New Roman" w:hint="default"/>
          <w:sz w:val="24"/>
          <w:szCs w:val="24"/>
          <w:rtl w:val="0"/>
          <w:lang w:val="fr-FR"/>
        </w:rPr>
        <w:t xml:space="preserve">é </w:t>
      </w:r>
      <w:r>
        <w:rPr>
          <w:rStyle w:val="Aucun"/>
          <w:rFonts w:ascii="Times New Roman" w:hAnsi="Times New Roman"/>
          <w:sz w:val="24"/>
          <w:szCs w:val="24"/>
          <w:rtl w:val="0"/>
          <w:lang w:val="it-IT"/>
        </w:rPr>
        <w:t>compar</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es entre les conditions anim</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es et inanim</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es (Tableau 2 en Annexe 2). L</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 xml:space="preserve">analyse de variance ( ANOVA </w:t>
      </w:r>
      <w:r>
        <w:rPr>
          <w:rStyle w:val="Aucun"/>
          <w:rFonts w:ascii="Times New Roman" w:hAnsi="Times New Roman" w:hint="default"/>
          <w:sz w:val="24"/>
          <w:szCs w:val="24"/>
          <w:rtl w:val="0"/>
          <w:lang w:val="fr-FR"/>
        </w:rPr>
        <w:t xml:space="preserve">à </w:t>
      </w:r>
      <w:r>
        <w:rPr>
          <w:rStyle w:val="Aucun"/>
          <w:rFonts w:ascii="Times New Roman" w:hAnsi="Times New Roman"/>
          <w:sz w:val="24"/>
          <w:szCs w:val="24"/>
          <w:rtl w:val="0"/>
          <w:lang w:val="fr-FR"/>
        </w:rPr>
        <w:t>mesure r</w:t>
      </w:r>
      <w:r>
        <w:rPr>
          <w:rStyle w:val="Aucun"/>
          <w:rFonts w:ascii="Times New Roman" w:hAnsi="Times New Roman" w:hint="default"/>
          <w:sz w:val="24"/>
          <w:szCs w:val="24"/>
          <w:rtl w:val="0"/>
          <w:lang w:val="fr-FR"/>
        </w:rPr>
        <w:t>é</w:t>
      </w:r>
      <w:r>
        <w:rPr>
          <w:rStyle w:val="Aucun"/>
          <w:rFonts w:ascii="Times New Roman" w:hAnsi="Times New Roman"/>
          <w:sz w:val="24"/>
          <w:szCs w:val="24"/>
          <w:rtl w:val="0"/>
        </w:rPr>
        <w:t>p</w:t>
      </w:r>
      <w:r>
        <w:rPr>
          <w:rStyle w:val="Aucun"/>
          <w:rFonts w:ascii="Times New Roman" w:hAnsi="Times New Roman" w:hint="default"/>
          <w:sz w:val="24"/>
          <w:szCs w:val="24"/>
          <w:rtl w:val="0"/>
          <w:lang w:val="fr-FR"/>
        </w:rPr>
        <w:t>é</w:t>
      </w:r>
      <w:r>
        <w:rPr>
          <w:rStyle w:val="Aucun"/>
          <w:rFonts w:ascii="Times New Roman" w:hAnsi="Times New Roman"/>
          <w:sz w:val="24"/>
          <w:szCs w:val="24"/>
          <w:rtl w:val="0"/>
        </w:rPr>
        <w:t>t</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e) nous montre qu</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il n</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y a pas d</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effet de la condition (anim</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e versus non-anim</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e) sur les scores de reconnaissance des images (</w:t>
      </w:r>
      <w:r>
        <w:rPr>
          <w:rStyle w:val="Aucun"/>
          <w:rFonts w:ascii="Times New Roman" w:hAnsi="Times New Roman"/>
          <w:i w:val="1"/>
          <w:iCs w:val="1"/>
          <w:sz w:val="24"/>
          <w:szCs w:val="24"/>
          <w:rtl w:val="0"/>
        </w:rPr>
        <w:t>F</w:t>
      </w:r>
      <w:r>
        <w:rPr>
          <w:rStyle w:val="Aucun"/>
          <w:rFonts w:ascii="Times New Roman" w:hAnsi="Times New Roman"/>
          <w:sz w:val="24"/>
          <w:szCs w:val="24"/>
          <w:rtl w:val="0"/>
        </w:rPr>
        <w:t xml:space="preserve">(1,39) = 0,036, </w:t>
      </w:r>
      <w:r>
        <w:rPr>
          <w:rStyle w:val="Aucun"/>
          <w:rFonts w:ascii="Times New Roman" w:hAnsi="Times New Roman"/>
          <w:i w:val="1"/>
          <w:iCs w:val="1"/>
          <w:sz w:val="24"/>
          <w:szCs w:val="24"/>
          <w:rtl w:val="0"/>
        </w:rPr>
        <w:t>p</w:t>
      </w:r>
      <w:r>
        <w:rPr>
          <w:rStyle w:val="Aucun"/>
          <w:rFonts w:ascii="Times New Roman" w:hAnsi="Times New Roman"/>
          <w:sz w:val="24"/>
          <w:szCs w:val="24"/>
          <w:rtl w:val="0"/>
        </w:rPr>
        <w:t xml:space="preserve"> = 0,85). </w:t>
      </w:r>
    </w:p>
    <w:p>
      <w:pPr>
        <w:pStyle w:val="Corps"/>
        <w:spacing w:line="432" w:lineRule="auto"/>
        <w:jc w:val="both"/>
        <w:rPr>
          <w:rStyle w:val="Aucun"/>
          <w:rFonts w:ascii="Times New Roman" w:cs="Times New Roman" w:hAnsi="Times New Roman" w:eastAsia="Times New Roman"/>
          <w:sz w:val="24"/>
          <w:szCs w:val="24"/>
        </w:rPr>
      </w:pPr>
      <w:r>
        <w:rPr>
          <w:rStyle w:val="Aucun"/>
          <w:rFonts w:ascii="Times New Roman" w:hAnsi="Times New Roman"/>
          <w:sz w:val="24"/>
          <w:szCs w:val="24"/>
          <w:rtl w:val="0"/>
          <w:lang w:val="fr-FR"/>
        </w:rPr>
        <w:t>En conclusion, ces r</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sultats nous montrent que le fait que l' image soit anim</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e ou non n</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a pas eu d</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influence  sur la capacit</w:t>
      </w:r>
      <w:r>
        <w:rPr>
          <w:rStyle w:val="Aucun"/>
          <w:rFonts w:ascii="Times New Roman" w:hAnsi="Times New Roman" w:hint="default"/>
          <w:sz w:val="24"/>
          <w:szCs w:val="24"/>
          <w:rtl w:val="0"/>
          <w:lang w:val="fr-FR"/>
        </w:rPr>
        <w:t xml:space="preserve">é </w:t>
      </w:r>
      <w:r>
        <w:rPr>
          <w:rStyle w:val="Aucun"/>
          <w:rFonts w:ascii="Times New Roman" w:hAnsi="Times New Roman"/>
          <w:sz w:val="24"/>
          <w:szCs w:val="24"/>
          <w:rtl w:val="0"/>
          <w:lang w:val="fr-FR"/>
        </w:rPr>
        <w:t xml:space="preserve">des participants </w:t>
      </w:r>
      <w:r>
        <w:rPr>
          <w:rStyle w:val="Aucun"/>
          <w:rFonts w:ascii="Times New Roman" w:hAnsi="Times New Roman" w:hint="default"/>
          <w:sz w:val="24"/>
          <w:szCs w:val="24"/>
          <w:rtl w:val="0"/>
          <w:lang w:val="fr-FR"/>
        </w:rPr>
        <w:t xml:space="preserve">à </w:t>
      </w:r>
      <w:r>
        <w:rPr>
          <w:rStyle w:val="Aucun"/>
          <w:rFonts w:ascii="Times New Roman" w:hAnsi="Times New Roman"/>
          <w:sz w:val="24"/>
          <w:szCs w:val="24"/>
          <w:rtl w:val="0"/>
          <w:lang w:val="fr-FR"/>
        </w:rPr>
        <w:t>les reconna</w:t>
      </w:r>
      <w:r>
        <w:rPr>
          <w:rStyle w:val="Aucun"/>
          <w:rFonts w:ascii="Times New Roman" w:hAnsi="Times New Roman" w:hint="default"/>
          <w:sz w:val="24"/>
          <w:szCs w:val="24"/>
          <w:rtl w:val="0"/>
          <w:lang w:val="fr-FR"/>
        </w:rPr>
        <w:t>î</w:t>
      </w:r>
      <w:r>
        <w:rPr>
          <w:rStyle w:val="Aucun"/>
          <w:rFonts w:ascii="Times New Roman" w:hAnsi="Times New Roman"/>
          <w:sz w:val="24"/>
          <w:szCs w:val="24"/>
          <w:rtl w:val="0"/>
          <w:lang w:val="fr-FR"/>
        </w:rPr>
        <w:t>tre. Ainsi, notre hypoth</w:t>
      </w:r>
      <w:r>
        <w:rPr>
          <w:rStyle w:val="Aucun"/>
          <w:rFonts w:ascii="Times New Roman" w:hAnsi="Times New Roman" w:hint="default"/>
          <w:sz w:val="24"/>
          <w:szCs w:val="24"/>
          <w:rtl w:val="0"/>
          <w:lang w:val="fr-FR"/>
        </w:rPr>
        <w:t>è</w:t>
      </w:r>
      <w:r>
        <w:rPr>
          <w:rStyle w:val="Aucun"/>
          <w:rFonts w:ascii="Times New Roman" w:hAnsi="Times New Roman"/>
          <w:sz w:val="24"/>
          <w:szCs w:val="24"/>
          <w:rtl w:val="0"/>
          <w:lang w:val="fr-FR"/>
        </w:rPr>
        <w:t>se selon laquelle les images anim</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es seraient mieux reconnues que les images fixes n</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est pas confirm</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e par ces donn</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pt-PT"/>
        </w:rPr>
        <w:t xml:space="preserve">es. </w:t>
      </w:r>
    </w:p>
    <w:p>
      <w:pPr>
        <w:pStyle w:val="Corps"/>
        <w:spacing w:line="432" w:lineRule="auto"/>
        <w:jc w:val="both"/>
        <w:rPr>
          <w:rStyle w:val="Aucun"/>
          <w:rFonts w:ascii="Times New Roman" w:cs="Times New Roman" w:hAnsi="Times New Roman" w:eastAsia="Times New Roman"/>
          <w:sz w:val="24"/>
          <w:szCs w:val="24"/>
        </w:rPr>
      </w:pPr>
    </w:p>
    <w:p>
      <w:pPr>
        <w:pStyle w:val="Corps"/>
        <w:spacing w:line="432" w:lineRule="auto"/>
        <w:jc w:val="both"/>
        <w:rPr>
          <w:rStyle w:val="Aucun"/>
          <w:rFonts w:ascii="Times New Roman" w:cs="Times New Roman" w:hAnsi="Times New Roman" w:eastAsia="Times New Roman"/>
          <w:sz w:val="24"/>
          <w:szCs w:val="24"/>
        </w:rPr>
      </w:pPr>
      <w:r>
        <w:rPr>
          <w:rStyle w:val="Aucun"/>
          <w:rFonts w:ascii="Times New Roman" w:cs="Times New Roman" w:hAnsi="Times New Roman" w:eastAsia="Times New Roman"/>
          <w:sz w:val="24"/>
          <w:szCs w:val="24"/>
        </w:rPr>
        <w:drawing xmlns:a="http://schemas.openxmlformats.org/drawingml/2006/main">
          <wp:inline distT="0" distB="0" distL="0" distR="0">
            <wp:extent cx="5731200" cy="3530600"/>
            <wp:effectExtent l="0" t="0" r="0" b="0"/>
            <wp:docPr id="1073741825" name="officeArt object" descr="image2.jpg"/>
            <wp:cNvGraphicFramePr/>
            <a:graphic xmlns:a="http://schemas.openxmlformats.org/drawingml/2006/main">
              <a:graphicData uri="http://schemas.openxmlformats.org/drawingml/2006/picture">
                <pic:pic xmlns:pic="http://schemas.openxmlformats.org/drawingml/2006/picture">
                  <pic:nvPicPr>
                    <pic:cNvPr id="1073741825" name="image2.jpg" descr="image2.jpg"/>
                    <pic:cNvPicPr>
                      <a:picLocks noChangeAspect="1"/>
                    </pic:cNvPicPr>
                  </pic:nvPicPr>
                  <pic:blipFill>
                    <a:blip r:embed="rId4">
                      <a:extLst/>
                    </a:blip>
                    <a:stretch>
                      <a:fillRect/>
                    </a:stretch>
                  </pic:blipFill>
                  <pic:spPr>
                    <a:xfrm>
                      <a:off x="0" y="0"/>
                      <a:ext cx="5731200" cy="3530600"/>
                    </a:xfrm>
                    <a:prstGeom prst="rect">
                      <a:avLst/>
                    </a:prstGeom>
                    <a:ln w="12700" cap="flat">
                      <a:noFill/>
                      <a:miter lim="400000"/>
                    </a:ln>
                    <a:effectLst/>
                  </pic:spPr>
                </pic:pic>
              </a:graphicData>
            </a:graphic>
          </wp:inline>
        </w:drawing>
      </w:r>
    </w:p>
    <w:p>
      <w:pPr>
        <w:pStyle w:val="Corps"/>
        <w:spacing w:line="432" w:lineRule="auto"/>
        <w:jc w:val="both"/>
        <w:rPr>
          <w:rStyle w:val="Aucun"/>
          <w:rFonts w:ascii="Times New Roman" w:cs="Times New Roman" w:hAnsi="Times New Roman" w:eastAsia="Times New Roman"/>
          <w:sz w:val="24"/>
          <w:szCs w:val="24"/>
        </w:rPr>
      </w:pPr>
    </w:p>
    <w:p>
      <w:pPr>
        <w:pStyle w:val="Corps"/>
        <w:spacing w:line="432" w:lineRule="auto"/>
        <w:jc w:val="center"/>
        <w:rPr>
          <w:rStyle w:val="Aucun"/>
          <w:rFonts w:ascii="Times New Roman" w:cs="Times New Roman" w:hAnsi="Times New Roman" w:eastAsia="Times New Roman"/>
          <w:i w:val="1"/>
          <w:iCs w:val="1"/>
          <w:sz w:val="24"/>
          <w:szCs w:val="24"/>
        </w:rPr>
      </w:pPr>
      <w:r>
        <w:rPr>
          <w:rStyle w:val="Aucun"/>
          <w:rFonts w:ascii="Times New Roman" w:hAnsi="Times New Roman"/>
          <w:i w:val="1"/>
          <w:iCs w:val="1"/>
          <w:sz w:val="24"/>
          <w:szCs w:val="24"/>
          <w:rtl w:val="0"/>
          <w:lang w:val="fr-FR"/>
        </w:rPr>
        <w:t>Graphique 3 : Comparaison des performances (en %) de reconnaissance entre images anim</w:t>
      </w:r>
      <w:r>
        <w:rPr>
          <w:rStyle w:val="Aucun"/>
          <w:rFonts w:ascii="Times New Roman" w:hAnsi="Times New Roman" w:hint="default"/>
          <w:i w:val="1"/>
          <w:iCs w:val="1"/>
          <w:sz w:val="24"/>
          <w:szCs w:val="24"/>
          <w:rtl w:val="0"/>
          <w:lang w:val="fr-FR"/>
        </w:rPr>
        <w:t>é</w:t>
      </w:r>
      <w:r>
        <w:rPr>
          <w:rStyle w:val="Aucun"/>
          <w:rFonts w:ascii="Times New Roman" w:hAnsi="Times New Roman"/>
          <w:i w:val="1"/>
          <w:iCs w:val="1"/>
          <w:sz w:val="24"/>
          <w:szCs w:val="24"/>
          <w:rtl w:val="0"/>
          <w:lang w:val="fr-FR"/>
        </w:rPr>
        <w:t>es et images fixes</w:t>
      </w:r>
    </w:p>
    <w:p>
      <w:pPr>
        <w:pStyle w:val="Corps"/>
        <w:spacing w:line="432" w:lineRule="auto"/>
        <w:jc w:val="both"/>
        <w:rPr>
          <w:rStyle w:val="Aucun"/>
          <w:rFonts w:ascii="Times New Roman" w:cs="Times New Roman" w:hAnsi="Times New Roman" w:eastAsia="Times New Roman"/>
          <w:sz w:val="24"/>
          <w:szCs w:val="24"/>
        </w:rPr>
      </w:pPr>
    </w:p>
    <w:p>
      <w:pPr>
        <w:pStyle w:val="Corps"/>
        <w:spacing w:line="432" w:lineRule="auto"/>
        <w:jc w:val="both"/>
        <w:rPr>
          <w:rStyle w:val="Aucun"/>
          <w:rFonts w:ascii="Times New Roman" w:cs="Times New Roman" w:hAnsi="Times New Roman" w:eastAsia="Times New Roman"/>
          <w:sz w:val="24"/>
          <w:szCs w:val="24"/>
        </w:rPr>
      </w:pPr>
      <w:r>
        <w:rPr>
          <w:rStyle w:val="Aucun"/>
          <w:rFonts w:ascii="Times New Roman" w:hAnsi="Times New Roman"/>
          <w:sz w:val="24"/>
          <w:szCs w:val="24"/>
          <w:rtl w:val="0"/>
          <w:lang w:val="fr-FR"/>
        </w:rPr>
        <w:t>Notre graphique pr</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sente le pourcentage moyen de r</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ponses correctes lors de la t</w:t>
      </w:r>
      <w:r>
        <w:rPr>
          <w:rStyle w:val="Aucun"/>
          <w:rFonts w:ascii="Times New Roman" w:hAnsi="Times New Roman" w:hint="default"/>
          <w:sz w:val="24"/>
          <w:szCs w:val="24"/>
          <w:rtl w:val="0"/>
          <w:lang w:val="fr-FR"/>
        </w:rPr>
        <w:t>â</w:t>
      </w:r>
      <w:r>
        <w:rPr>
          <w:rStyle w:val="Aucun"/>
          <w:rFonts w:ascii="Times New Roman" w:hAnsi="Times New Roman"/>
          <w:sz w:val="24"/>
          <w:szCs w:val="24"/>
          <w:rtl w:val="0"/>
          <w:lang w:val="fr-FR"/>
        </w:rPr>
        <w:t>che de reconnaissance, compar</w:t>
      </w:r>
      <w:r>
        <w:rPr>
          <w:rStyle w:val="Aucun"/>
          <w:rFonts w:ascii="Times New Roman" w:hAnsi="Times New Roman" w:hint="default"/>
          <w:sz w:val="24"/>
          <w:szCs w:val="24"/>
          <w:rtl w:val="0"/>
          <w:lang w:val="fr-FR"/>
        </w:rPr>
        <w:t xml:space="preserve">é </w:t>
      </w:r>
      <w:r>
        <w:rPr>
          <w:rStyle w:val="Aucun"/>
          <w:rFonts w:ascii="Times New Roman" w:hAnsi="Times New Roman"/>
          <w:sz w:val="24"/>
          <w:szCs w:val="24"/>
          <w:rtl w:val="0"/>
          <w:lang w:val="fr-FR"/>
        </w:rPr>
        <w:t>entre deux conditions : images anim</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es et images fixes. C</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est une illustration de nos r</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sultats pr</w:t>
      </w:r>
      <w:r>
        <w:rPr>
          <w:rStyle w:val="Aucun"/>
          <w:rFonts w:ascii="Times New Roman" w:hAnsi="Times New Roman" w:hint="default"/>
          <w:sz w:val="24"/>
          <w:szCs w:val="24"/>
          <w:rtl w:val="0"/>
          <w:lang w:val="fr-FR"/>
        </w:rPr>
        <w:t>é</w:t>
      </w:r>
      <w:r>
        <w:rPr>
          <w:rStyle w:val="Aucun"/>
          <w:rFonts w:ascii="Times New Roman" w:hAnsi="Times New Roman"/>
          <w:sz w:val="24"/>
          <w:szCs w:val="24"/>
          <w:rtl w:val="0"/>
        </w:rPr>
        <w:t>c</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dents. On observe que les participants ont obtenu un taux de reconnaissance tr</w:t>
      </w:r>
      <w:r>
        <w:rPr>
          <w:rStyle w:val="Aucun"/>
          <w:rFonts w:ascii="Times New Roman" w:hAnsi="Times New Roman" w:hint="default"/>
          <w:sz w:val="24"/>
          <w:szCs w:val="24"/>
          <w:rtl w:val="0"/>
          <w:lang w:val="fr-FR"/>
        </w:rPr>
        <w:t>è</w:t>
      </w:r>
      <w:r>
        <w:rPr>
          <w:rStyle w:val="Aucun"/>
          <w:rFonts w:ascii="Times New Roman" w:hAnsi="Times New Roman"/>
          <w:sz w:val="24"/>
          <w:szCs w:val="24"/>
          <w:rtl w:val="0"/>
        </w:rPr>
        <w:t xml:space="preserve">s </w:t>
      </w:r>
      <w:r>
        <w:rPr>
          <w:rStyle w:val="Aucun"/>
          <w:rFonts w:ascii="Times New Roman" w:hAnsi="Times New Roman" w:hint="default"/>
          <w:sz w:val="24"/>
          <w:szCs w:val="24"/>
          <w:rtl w:val="0"/>
          <w:lang w:val="fr-FR"/>
        </w:rPr>
        <w:t>é</w:t>
      </w:r>
      <w:r>
        <w:rPr>
          <w:rStyle w:val="Aucun"/>
          <w:rFonts w:ascii="Times New Roman" w:hAnsi="Times New Roman"/>
          <w:sz w:val="24"/>
          <w:szCs w:val="24"/>
          <w:rtl w:val="0"/>
        </w:rPr>
        <w:t>lev</w:t>
      </w:r>
      <w:r>
        <w:rPr>
          <w:rStyle w:val="Aucun"/>
          <w:rFonts w:ascii="Times New Roman" w:hAnsi="Times New Roman" w:hint="default"/>
          <w:sz w:val="24"/>
          <w:szCs w:val="24"/>
          <w:rtl w:val="0"/>
          <w:lang w:val="fr-FR"/>
        </w:rPr>
        <w:t xml:space="preserve">é </w:t>
      </w:r>
      <w:r>
        <w:rPr>
          <w:rStyle w:val="Aucun"/>
          <w:rFonts w:ascii="Times New Roman" w:hAnsi="Times New Roman"/>
          <w:sz w:val="24"/>
          <w:szCs w:val="24"/>
          <w:rtl w:val="0"/>
          <w:lang w:val="fr-FR"/>
        </w:rPr>
        <w:t xml:space="preserve">dans les deux conditions, avec </w:t>
      </w:r>
      <w:commentRangeStart w:id="54"/>
      <w:r>
        <w:rPr>
          <w:rStyle w:val="Aucun"/>
          <w:rFonts w:ascii="Times New Roman" w:hAnsi="Times New Roman"/>
          <w:sz w:val="24"/>
          <w:szCs w:val="24"/>
          <w:rtl w:val="0"/>
        </w:rPr>
        <w:t>96%</w:t>
      </w:r>
      <w:commentRangeEnd w:id="54"/>
      <w:r>
        <w:commentReference w:id="54"/>
      </w:r>
      <w:r>
        <w:rPr>
          <w:rStyle w:val="Aucun"/>
          <w:rFonts w:ascii="Times New Roman" w:hAnsi="Times New Roman"/>
          <w:sz w:val="24"/>
          <w:szCs w:val="24"/>
          <w:rtl w:val="0"/>
          <w:lang w:val="nl-NL"/>
        </w:rPr>
        <w:t xml:space="preserve"> de r</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ponses correctes pour les images anim</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es et 95% pour les images fixes. Visuellement, les deux barres sont quasiment identiques, ce qui indique que la performance de reconnaissance est similaire, quel que soit le type d</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images pr</w:t>
      </w:r>
      <w:r>
        <w:rPr>
          <w:rStyle w:val="Aucun"/>
          <w:rFonts w:ascii="Times New Roman" w:hAnsi="Times New Roman" w:hint="default"/>
          <w:sz w:val="24"/>
          <w:szCs w:val="24"/>
          <w:rtl w:val="0"/>
          <w:lang w:val="fr-FR"/>
        </w:rPr>
        <w:t>é</w:t>
      </w:r>
      <w:r>
        <w:rPr>
          <w:rStyle w:val="Aucun"/>
          <w:rFonts w:ascii="Times New Roman" w:hAnsi="Times New Roman"/>
          <w:sz w:val="24"/>
          <w:szCs w:val="24"/>
          <w:rtl w:val="0"/>
        </w:rPr>
        <w:t>sent</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it-IT"/>
        </w:rPr>
        <w:t>. La diff</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rence observ</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e en faveur des images anim</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es est d</w:t>
      </w:r>
      <w:commentRangeStart w:id="55"/>
      <w:r>
        <w:rPr>
          <w:rStyle w:val="Aucun"/>
          <w:rFonts w:ascii="Times New Roman" w:hAnsi="Times New Roman"/>
          <w:sz w:val="24"/>
          <w:szCs w:val="24"/>
          <w:rtl w:val="0"/>
        </w:rPr>
        <w:t>e 1%</w:t>
      </w:r>
      <w:commentRangeEnd w:id="55"/>
      <w:r>
        <w:commentReference w:id="55"/>
      </w:r>
      <w:r>
        <w:rPr>
          <w:rStyle w:val="Aucun"/>
          <w:rFonts w:ascii="Times New Roman" w:hAnsi="Times New Roman"/>
          <w:sz w:val="24"/>
          <w:szCs w:val="24"/>
          <w:rtl w:val="0"/>
          <w:lang w:val="fr-FR"/>
        </w:rPr>
        <w:t>, ce qui n</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est pas significatif, comme l</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es-ES_tradnl"/>
        </w:rPr>
        <w:t>a confirm</w:t>
      </w:r>
      <w:r>
        <w:rPr>
          <w:rStyle w:val="Aucun"/>
          <w:rFonts w:ascii="Times New Roman" w:hAnsi="Times New Roman" w:hint="default"/>
          <w:sz w:val="24"/>
          <w:szCs w:val="24"/>
          <w:rtl w:val="0"/>
          <w:lang w:val="fr-FR"/>
        </w:rPr>
        <w:t xml:space="preserve">é </w:t>
      </w:r>
      <w:r>
        <w:rPr>
          <w:rStyle w:val="Aucun"/>
          <w:rFonts w:ascii="Times New Roman" w:hAnsi="Times New Roman"/>
          <w:sz w:val="24"/>
          <w:szCs w:val="24"/>
          <w:rtl w:val="0"/>
          <w:lang w:val="fr-FR"/>
        </w:rPr>
        <w:t xml:space="preserve">notre analyse de variance (Tableau 2 : Annexe 2). Les </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carts-types sont tr</w:t>
      </w:r>
      <w:r>
        <w:rPr>
          <w:rStyle w:val="Aucun"/>
          <w:rFonts w:ascii="Times New Roman" w:hAnsi="Times New Roman" w:hint="default"/>
          <w:sz w:val="24"/>
          <w:szCs w:val="24"/>
          <w:rtl w:val="0"/>
          <w:lang w:val="fr-FR"/>
        </w:rPr>
        <w:t>è</w:t>
      </w:r>
      <w:r>
        <w:rPr>
          <w:rStyle w:val="Aucun"/>
          <w:rFonts w:ascii="Times New Roman" w:hAnsi="Times New Roman"/>
          <w:sz w:val="24"/>
          <w:szCs w:val="24"/>
          <w:rtl w:val="0"/>
          <w:lang w:val="fr-FR"/>
        </w:rPr>
        <w:t>s faibles (SD = 0,21 pour les images anim</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 xml:space="preserve">es et SD = 0,213 pour les images fixes), traduisant une faible dispersion des performances. </w:t>
      </w:r>
    </w:p>
    <w:p>
      <w:pPr>
        <w:pStyle w:val="Corps"/>
        <w:spacing w:line="432" w:lineRule="auto"/>
        <w:jc w:val="both"/>
        <w:rPr>
          <w:rStyle w:val="Aucun"/>
          <w:rFonts w:ascii="Times New Roman" w:cs="Times New Roman" w:hAnsi="Times New Roman" w:eastAsia="Times New Roman"/>
          <w:sz w:val="24"/>
          <w:szCs w:val="24"/>
        </w:rPr>
      </w:pPr>
      <w:r>
        <w:rPr>
          <w:rStyle w:val="Aucun"/>
          <w:rFonts w:ascii="Times New Roman" w:hAnsi="Times New Roman"/>
          <w:sz w:val="24"/>
          <w:szCs w:val="24"/>
          <w:rtl w:val="0"/>
          <w:lang w:val="fr-FR"/>
        </w:rPr>
        <w:t>En r</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en-US"/>
        </w:rPr>
        <w:t>sum</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 ce graphique illustre clairement notre propos : le caract</w:t>
      </w:r>
      <w:r>
        <w:rPr>
          <w:rStyle w:val="Aucun"/>
          <w:rFonts w:ascii="Times New Roman" w:hAnsi="Times New Roman" w:hint="default"/>
          <w:sz w:val="24"/>
          <w:szCs w:val="24"/>
          <w:rtl w:val="0"/>
          <w:lang w:val="fr-FR"/>
        </w:rPr>
        <w:t>è</w:t>
      </w:r>
      <w:r>
        <w:rPr>
          <w:rStyle w:val="Aucun"/>
          <w:rFonts w:ascii="Times New Roman" w:hAnsi="Times New Roman"/>
          <w:sz w:val="24"/>
          <w:szCs w:val="24"/>
          <w:rtl w:val="0"/>
        </w:rPr>
        <w:t>re anim</w:t>
      </w:r>
      <w:r>
        <w:rPr>
          <w:rStyle w:val="Aucun"/>
          <w:rFonts w:ascii="Times New Roman" w:hAnsi="Times New Roman" w:hint="default"/>
          <w:sz w:val="24"/>
          <w:szCs w:val="24"/>
          <w:rtl w:val="0"/>
          <w:lang w:val="fr-FR"/>
        </w:rPr>
        <w:t xml:space="preserve">é </w:t>
      </w:r>
      <w:r>
        <w:rPr>
          <w:rStyle w:val="Aucun"/>
          <w:rFonts w:ascii="Times New Roman" w:hAnsi="Times New Roman"/>
          <w:sz w:val="24"/>
          <w:szCs w:val="24"/>
          <w:rtl w:val="0"/>
          <w:lang w:val="fr-FR"/>
        </w:rPr>
        <w:t>ou fixe des images n</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a pas eu d</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impact sur leur reconnaissance par les participants.</w:t>
      </w:r>
    </w:p>
    <w:p>
      <w:pPr>
        <w:pStyle w:val="Corps"/>
        <w:spacing w:line="432" w:lineRule="auto"/>
        <w:jc w:val="both"/>
        <w:rPr>
          <w:rStyle w:val="Aucun"/>
          <w:rFonts w:ascii="Times New Roman" w:cs="Times New Roman" w:hAnsi="Times New Roman" w:eastAsia="Times New Roman"/>
          <w:sz w:val="24"/>
          <w:szCs w:val="24"/>
        </w:rPr>
      </w:pPr>
    </w:p>
    <w:p>
      <w:pPr>
        <w:pStyle w:val="Corps"/>
        <w:spacing w:line="432" w:lineRule="auto"/>
        <w:jc w:val="both"/>
        <w:rPr>
          <w:rStyle w:val="Aucun"/>
          <w:rFonts w:ascii="Times New Roman" w:cs="Times New Roman" w:hAnsi="Times New Roman" w:eastAsia="Times New Roman"/>
          <w:sz w:val="24"/>
          <w:szCs w:val="24"/>
        </w:rPr>
      </w:pPr>
      <w:r>
        <w:rPr>
          <w:rStyle w:val="Aucun"/>
          <w:rFonts w:ascii="Times New Roman" w:hAnsi="Times New Roman"/>
          <w:sz w:val="24"/>
          <w:szCs w:val="24"/>
          <w:rtl w:val="0"/>
          <w:lang w:val="fr-FR"/>
        </w:rPr>
        <w:t>Nous supposons que, lors de l</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en-US"/>
        </w:rPr>
        <w:t xml:space="preserve">valuation </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motionnelle des images, les participants jugeront les images anim</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 xml:space="preserve">es comme </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tant plus intenses que les images fixes, avec des diff</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rences marqu</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 xml:space="preserve">es en fonction de la valence </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motionnelle (images n</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gatives et/ou neutres). Voici l</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analyse de variance r</w:t>
      </w:r>
      <w:r>
        <w:rPr>
          <w:rStyle w:val="Aucun"/>
          <w:rFonts w:ascii="Times New Roman" w:hAnsi="Times New Roman" w:hint="default"/>
          <w:sz w:val="24"/>
          <w:szCs w:val="24"/>
          <w:rtl w:val="0"/>
          <w:lang w:val="fr-FR"/>
        </w:rPr>
        <w:t>é</w:t>
      </w:r>
      <w:r>
        <w:rPr>
          <w:rStyle w:val="Aucun"/>
          <w:rFonts w:ascii="Times New Roman" w:hAnsi="Times New Roman"/>
          <w:sz w:val="24"/>
          <w:szCs w:val="24"/>
          <w:rtl w:val="0"/>
        </w:rPr>
        <w:t>alis</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e pour tester cette hypoth</w:t>
      </w:r>
      <w:r>
        <w:rPr>
          <w:rStyle w:val="Aucun"/>
          <w:rFonts w:ascii="Times New Roman" w:hAnsi="Times New Roman" w:hint="default"/>
          <w:sz w:val="24"/>
          <w:szCs w:val="24"/>
          <w:rtl w:val="0"/>
          <w:lang w:val="fr-FR"/>
        </w:rPr>
        <w:t>è</w:t>
      </w:r>
      <w:r>
        <w:rPr>
          <w:rStyle w:val="Aucun"/>
          <w:rFonts w:ascii="Times New Roman" w:hAnsi="Times New Roman"/>
          <w:sz w:val="24"/>
          <w:szCs w:val="24"/>
          <w:rtl w:val="0"/>
          <w:lang w:val="fr-FR"/>
        </w:rPr>
        <w:t>se. Dans un premier temps, nous pr</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senterons les r</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sultats issus de l</w:t>
      </w:r>
      <w:r>
        <w:rPr>
          <w:rStyle w:val="Aucun"/>
          <w:rFonts w:ascii="Times New Roman" w:hAnsi="Times New Roman" w:hint="default"/>
          <w:sz w:val="24"/>
          <w:szCs w:val="24"/>
          <w:rtl w:val="0"/>
          <w:lang w:val="fr-FR"/>
        </w:rPr>
        <w:t>’</w:t>
      </w:r>
      <w:r>
        <w:rPr>
          <w:rStyle w:val="Aucun"/>
          <w:rFonts w:ascii="Times New Roman" w:hAnsi="Times New Roman"/>
          <w:sz w:val="24"/>
          <w:szCs w:val="24"/>
          <w:rtl w:val="0"/>
        </w:rPr>
        <w:t xml:space="preserve">ANOVA </w:t>
      </w:r>
      <w:r>
        <w:rPr>
          <w:rStyle w:val="Aucun"/>
          <w:rFonts w:ascii="Times New Roman" w:hAnsi="Times New Roman" w:hint="default"/>
          <w:sz w:val="24"/>
          <w:szCs w:val="24"/>
          <w:rtl w:val="0"/>
          <w:lang w:val="fr-FR"/>
        </w:rPr>
        <w:t xml:space="preserve">à </w:t>
      </w:r>
      <w:r>
        <w:rPr>
          <w:rStyle w:val="Aucun"/>
          <w:rFonts w:ascii="Times New Roman" w:hAnsi="Times New Roman"/>
          <w:sz w:val="24"/>
          <w:szCs w:val="24"/>
          <w:rtl w:val="0"/>
          <w:lang w:val="fr-FR"/>
        </w:rPr>
        <w:t>deux facteurs concernant l</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effet de l</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animation et de la valence sur l</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veil per</w:t>
      </w:r>
      <w:r>
        <w:rPr>
          <w:rStyle w:val="Aucun"/>
          <w:rFonts w:ascii="Times New Roman" w:hAnsi="Times New Roman" w:hint="default"/>
          <w:sz w:val="24"/>
          <w:szCs w:val="24"/>
          <w:rtl w:val="0"/>
          <w:lang w:val="fr-FR"/>
        </w:rPr>
        <w:t>ç</w:t>
      </w:r>
      <w:r>
        <w:rPr>
          <w:rStyle w:val="Aucun"/>
          <w:rFonts w:ascii="Times New Roman" w:hAnsi="Times New Roman"/>
          <w:sz w:val="24"/>
          <w:szCs w:val="24"/>
          <w:rtl w:val="0"/>
        </w:rPr>
        <w:t>u, c</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est-</w:t>
      </w:r>
      <w:r>
        <w:rPr>
          <w:rStyle w:val="Aucun"/>
          <w:rFonts w:ascii="Times New Roman" w:hAnsi="Times New Roman" w:hint="default"/>
          <w:sz w:val="24"/>
          <w:szCs w:val="24"/>
          <w:rtl w:val="0"/>
          <w:lang w:val="fr-FR"/>
        </w:rPr>
        <w:t>à</w:t>
      </w:r>
      <w:r>
        <w:rPr>
          <w:rStyle w:val="Aucun"/>
          <w:rFonts w:ascii="Times New Roman" w:hAnsi="Times New Roman"/>
          <w:sz w:val="24"/>
          <w:szCs w:val="24"/>
          <w:rtl w:val="0"/>
          <w:lang w:val="fr-FR"/>
        </w:rPr>
        <w:t>-dire sur le ressenti d</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une image calme ou au contraire, excitante. Les effets principaux de l</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animation et de la valence, ainsi que leur interaction, seront clairement expliqu</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s. Ensuite, nous pr</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senterons les r</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sultats de la m</w:t>
      </w:r>
      <w:r>
        <w:rPr>
          <w:rStyle w:val="Aucun"/>
          <w:rFonts w:ascii="Times New Roman" w:hAnsi="Times New Roman" w:hint="default"/>
          <w:sz w:val="24"/>
          <w:szCs w:val="24"/>
          <w:rtl w:val="0"/>
          <w:lang w:val="fr-FR"/>
        </w:rPr>
        <w:t>ê</w:t>
      </w:r>
      <w:r>
        <w:rPr>
          <w:rStyle w:val="Aucun"/>
          <w:rFonts w:ascii="Times New Roman" w:hAnsi="Times New Roman"/>
          <w:sz w:val="24"/>
          <w:szCs w:val="24"/>
          <w:rtl w:val="0"/>
          <w:lang w:val="fr-FR"/>
        </w:rPr>
        <w:t>me mani</w:t>
      </w:r>
      <w:r>
        <w:rPr>
          <w:rStyle w:val="Aucun"/>
          <w:rFonts w:ascii="Times New Roman" w:hAnsi="Times New Roman" w:hint="default"/>
          <w:sz w:val="24"/>
          <w:szCs w:val="24"/>
          <w:rtl w:val="0"/>
          <w:lang w:val="fr-FR"/>
        </w:rPr>
        <w:t>è</w:t>
      </w:r>
      <w:r>
        <w:rPr>
          <w:rStyle w:val="Aucun"/>
          <w:rFonts w:ascii="Times New Roman" w:hAnsi="Times New Roman"/>
          <w:sz w:val="24"/>
          <w:szCs w:val="24"/>
          <w:rtl w:val="0"/>
          <w:lang w:val="fr-FR"/>
        </w:rPr>
        <w:t>re pour le plaisir ressenti, c</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est-</w:t>
      </w:r>
      <w:r>
        <w:rPr>
          <w:rStyle w:val="Aucun"/>
          <w:rFonts w:ascii="Times New Roman" w:hAnsi="Times New Roman" w:hint="default"/>
          <w:sz w:val="24"/>
          <w:szCs w:val="24"/>
          <w:rtl w:val="0"/>
          <w:lang w:val="fr-FR"/>
        </w:rPr>
        <w:t>à</w:t>
      </w:r>
      <w:r>
        <w:rPr>
          <w:rStyle w:val="Aucun"/>
          <w:rFonts w:ascii="Times New Roman" w:hAnsi="Times New Roman"/>
          <w:sz w:val="24"/>
          <w:szCs w:val="24"/>
          <w:rtl w:val="0"/>
          <w:lang w:val="fr-FR"/>
        </w:rPr>
        <w:t xml:space="preserve">-dire sur le niveau de plaisir ou de </w:t>
      </w:r>
      <w:commentRangeStart w:id="56"/>
      <w:r>
        <w:rPr>
          <w:rStyle w:val="Aucun"/>
          <w:rFonts w:ascii="Times New Roman" w:hAnsi="Times New Roman"/>
          <w:sz w:val="24"/>
          <w:szCs w:val="24"/>
          <w:rtl w:val="0"/>
        </w:rPr>
        <w:t>d</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 xml:space="preserve">plaisir </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prouv</w:t>
      </w:r>
      <w:r>
        <w:rPr>
          <w:rStyle w:val="Aucun"/>
          <w:rFonts w:ascii="Times New Roman" w:hAnsi="Times New Roman" w:hint="default"/>
          <w:sz w:val="24"/>
          <w:szCs w:val="24"/>
          <w:rtl w:val="0"/>
          <w:lang w:val="fr-FR"/>
        </w:rPr>
        <w:t>é</w:t>
      </w:r>
      <w:commentRangeEnd w:id="56"/>
      <w:r>
        <w:commentReference w:id="56"/>
      </w:r>
      <w:r>
        <w:rPr>
          <w:rStyle w:val="Aucun"/>
          <w:rFonts w:ascii="Times New Roman" w:hAnsi="Times New Roman"/>
          <w:sz w:val="24"/>
          <w:szCs w:val="24"/>
          <w:rtl w:val="0"/>
          <w:lang w:val="fr-FR"/>
        </w:rPr>
        <w:t xml:space="preserve"> par les participants face aux images neutres ou n</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gatives. Enfin, l'ensemble des r</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sultats sera pr</w:t>
      </w:r>
      <w:r>
        <w:rPr>
          <w:rStyle w:val="Aucun"/>
          <w:rFonts w:ascii="Times New Roman" w:hAnsi="Times New Roman" w:hint="default"/>
          <w:sz w:val="24"/>
          <w:szCs w:val="24"/>
          <w:rtl w:val="0"/>
          <w:lang w:val="fr-FR"/>
        </w:rPr>
        <w:t>é</w:t>
      </w:r>
      <w:r>
        <w:rPr>
          <w:rStyle w:val="Aucun"/>
          <w:rFonts w:ascii="Times New Roman" w:hAnsi="Times New Roman"/>
          <w:sz w:val="24"/>
          <w:szCs w:val="24"/>
          <w:rtl w:val="0"/>
        </w:rPr>
        <w:t>sent</w:t>
      </w:r>
      <w:r>
        <w:rPr>
          <w:rStyle w:val="Aucun"/>
          <w:rFonts w:ascii="Times New Roman" w:hAnsi="Times New Roman" w:hint="default"/>
          <w:sz w:val="24"/>
          <w:szCs w:val="24"/>
          <w:rtl w:val="0"/>
          <w:lang w:val="fr-FR"/>
        </w:rPr>
        <w:t xml:space="preserve">é </w:t>
      </w:r>
      <w:r>
        <w:rPr>
          <w:rStyle w:val="Aucun"/>
          <w:rFonts w:ascii="Times New Roman" w:hAnsi="Times New Roman"/>
          <w:sz w:val="24"/>
          <w:szCs w:val="24"/>
          <w:rtl w:val="0"/>
          <w:lang w:val="fr-FR"/>
        </w:rPr>
        <w:t>sous forme de graphique afin d</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offrir une meilleure visibilit</w:t>
      </w:r>
      <w:r>
        <w:rPr>
          <w:rStyle w:val="Aucun"/>
          <w:rFonts w:ascii="Times New Roman" w:hAnsi="Times New Roman" w:hint="default"/>
          <w:sz w:val="24"/>
          <w:szCs w:val="24"/>
          <w:rtl w:val="0"/>
          <w:lang w:val="fr-FR"/>
        </w:rPr>
        <w:t xml:space="preserve">é </w:t>
      </w:r>
      <w:r>
        <w:rPr>
          <w:rStyle w:val="Aucun"/>
          <w:rFonts w:ascii="Times New Roman" w:hAnsi="Times New Roman"/>
          <w:sz w:val="24"/>
          <w:szCs w:val="24"/>
          <w:rtl w:val="0"/>
          <w:lang w:val="fr-FR"/>
        </w:rPr>
        <w:t>sur les diff</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 xml:space="preserve">rences potentielles et leur signification statistique. </w:t>
      </w:r>
    </w:p>
    <w:p>
      <w:pPr>
        <w:pStyle w:val="Corps"/>
        <w:spacing w:line="432" w:lineRule="auto"/>
        <w:jc w:val="both"/>
        <w:rPr>
          <w:rStyle w:val="Aucun"/>
          <w:rFonts w:ascii="Times New Roman" w:cs="Times New Roman" w:hAnsi="Times New Roman" w:eastAsia="Times New Roman"/>
          <w:sz w:val="24"/>
          <w:szCs w:val="24"/>
        </w:rPr>
      </w:pPr>
    </w:p>
    <w:tbl>
      <w:tblPr>
        <w:tblW w:w="88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880"/>
      </w:tblGrid>
      <w:tr>
        <w:tblPrEx>
          <w:shd w:val="clear" w:color="auto" w:fill="ced7e7"/>
        </w:tblPrEx>
        <w:trPr>
          <w:trHeight w:val="610" w:hRule="atLeast"/>
        </w:trPr>
        <w:tc>
          <w:tcPr>
            <w:tcW w:type="dxa" w:w="8880"/>
            <w:tcBorders>
              <w:top w:val="single" w:color="000000" w:sz="6" w:space="0" w:shadow="0" w:frame="0"/>
              <w:left w:val="single" w:color="ffffff" w:sz="6" w:space="0" w:shadow="0" w:frame="0"/>
              <w:bottom w:val="single" w:color="000000" w:sz="6" w:space="0" w:shadow="0" w:frame="0"/>
              <w:right w:val="single" w:color="ffffff" w:sz="6" w:space="0" w:shadow="0" w:frame="0"/>
            </w:tcBorders>
            <w:shd w:val="clear" w:color="auto" w:fill="auto"/>
            <w:tcMar>
              <w:top w:type="dxa" w:w="80"/>
              <w:left w:type="dxa" w:w="80"/>
              <w:bottom w:type="dxa" w:w="80"/>
              <w:right w:type="dxa" w:w="80"/>
            </w:tcMar>
            <w:vAlign w:val="top"/>
          </w:tcPr>
          <w:p>
            <w:pPr>
              <w:pStyle w:val="Corps"/>
              <w:spacing w:line="345" w:lineRule="auto"/>
              <w:jc w:val="both"/>
            </w:pPr>
            <w:r>
              <w:rPr>
                <w:rStyle w:val="Aucun"/>
                <w:rFonts w:ascii="Times New Roman" w:hAnsi="Times New Roman"/>
                <w:sz w:val="24"/>
                <w:szCs w:val="24"/>
                <w:shd w:val="nil" w:color="auto" w:fill="auto"/>
                <w:rtl w:val="0"/>
                <w:lang w:val="fr-FR"/>
              </w:rPr>
              <w:t xml:space="preserve">Effect                      DFn         SumSq       MeanSq          F                              p                 </w:t>
            </w:r>
          </w:p>
        </w:tc>
      </w:tr>
      <w:tr>
        <w:tblPrEx>
          <w:shd w:val="clear" w:color="auto" w:fill="ced7e7"/>
        </w:tblPrEx>
        <w:trPr>
          <w:trHeight w:val="1855" w:hRule="atLeast"/>
        </w:trPr>
        <w:tc>
          <w:tcPr>
            <w:tcW w:type="dxa" w:w="8880"/>
            <w:tcBorders>
              <w:top w:val="single" w:color="000000" w:sz="6" w:space="0" w:shadow="0" w:frame="0"/>
              <w:left w:val="single" w:color="ffffff" w:sz="6" w:space="0" w:shadow="0" w:frame="0"/>
              <w:bottom w:val="single" w:color="000000" w:sz="6" w:space="0" w:shadow="0" w:frame="0"/>
              <w:right w:val="single" w:color="ffffff" w:sz="6" w:space="0" w:shadow="0" w:frame="0"/>
            </w:tcBorders>
            <w:shd w:val="clear" w:color="auto" w:fill="auto"/>
            <w:tcMar>
              <w:top w:type="dxa" w:w="80"/>
              <w:left w:type="dxa" w:w="80"/>
              <w:bottom w:type="dxa" w:w="80"/>
              <w:right w:type="dxa" w:w="80"/>
            </w:tcMar>
            <w:vAlign w:val="top"/>
          </w:tcPr>
          <w:p>
            <w:pPr>
              <w:pStyle w:val="Corps"/>
              <w:spacing w:line="345" w:lineRule="auto"/>
              <w:jc w:val="both"/>
              <w:rPr>
                <w:rStyle w:val="Aucun"/>
                <w:rFonts w:ascii="Times New Roman" w:cs="Times New Roman" w:hAnsi="Times New Roman" w:eastAsia="Times New Roman"/>
                <w:sz w:val="24"/>
                <w:szCs w:val="24"/>
                <w:shd w:val="nil" w:color="auto" w:fill="auto"/>
              </w:rPr>
            </w:pPr>
            <w:commentRangeStart w:id="57"/>
            <w:r>
              <w:rPr>
                <w:rStyle w:val="Aucun"/>
                <w:rFonts w:ascii="Times New Roman" w:hAnsi="Times New Roman"/>
                <w:sz w:val="24"/>
                <w:szCs w:val="24"/>
                <w:shd w:val="nil" w:color="auto" w:fill="auto"/>
                <w:rtl w:val="0"/>
                <w:lang w:val="fr-FR"/>
              </w:rPr>
              <w:t>(Intercept)                  1    2899.35           2899.35        555.71          &lt;0.001 ***</w:t>
            </w:r>
          </w:p>
          <w:p>
            <w:pPr>
              <w:pStyle w:val="Corps"/>
              <w:bidi w:val="0"/>
              <w:spacing w:line="345" w:lineRule="auto"/>
              <w:ind w:left="0" w:right="0" w:firstLine="0"/>
              <w:jc w:val="both"/>
              <w:rPr>
                <w:rStyle w:val="Aucun"/>
                <w:rFonts w:ascii="Times New Roman" w:cs="Times New Roman" w:hAnsi="Times New Roman" w:eastAsia="Times New Roman"/>
                <w:sz w:val="24"/>
                <w:szCs w:val="24"/>
                <w:shd w:val="nil" w:color="auto" w:fill="auto"/>
                <w:rtl w:val="0"/>
              </w:rPr>
            </w:pPr>
            <w:r>
              <w:rPr>
                <w:rStyle w:val="Aucun"/>
                <w:rFonts w:ascii="Times New Roman" w:hAnsi="Times New Roman"/>
                <w:sz w:val="24"/>
                <w:szCs w:val="24"/>
                <w:shd w:val="nil" w:color="auto" w:fill="auto"/>
                <w:rtl w:val="0"/>
                <w:lang w:val="fr-FR"/>
              </w:rPr>
              <w:t>Animation                   1    3.10                3.10              10.33              0.0026  **</w:t>
            </w:r>
          </w:p>
          <w:p>
            <w:pPr>
              <w:pStyle w:val="Corps"/>
              <w:bidi w:val="0"/>
              <w:spacing w:line="345" w:lineRule="auto"/>
              <w:ind w:left="0" w:right="0" w:firstLine="0"/>
              <w:jc w:val="both"/>
              <w:rPr>
                <w:rStyle w:val="Aucun"/>
                <w:rFonts w:ascii="Times New Roman" w:cs="Times New Roman" w:hAnsi="Times New Roman" w:eastAsia="Times New Roman"/>
                <w:sz w:val="24"/>
                <w:szCs w:val="24"/>
                <w:shd w:val="nil" w:color="auto" w:fill="auto"/>
                <w:rtl w:val="0"/>
              </w:rPr>
            </w:pPr>
            <w:r>
              <w:rPr>
                <w:rStyle w:val="Aucun"/>
                <w:rFonts w:ascii="Times New Roman" w:hAnsi="Times New Roman"/>
                <w:sz w:val="24"/>
                <w:szCs w:val="24"/>
                <w:shd w:val="nil" w:color="auto" w:fill="auto"/>
                <w:rtl w:val="0"/>
                <w:lang w:val="fr-FR"/>
              </w:rPr>
              <w:t>Valence                      1    251.75          251.75           90.51              &lt;0.001 ***</w:t>
            </w:r>
          </w:p>
          <w:p>
            <w:pPr>
              <w:pStyle w:val="Corps"/>
              <w:bidi w:val="0"/>
              <w:spacing w:line="345" w:lineRule="auto"/>
              <w:ind w:left="0" w:right="0" w:firstLine="0"/>
              <w:jc w:val="both"/>
              <w:rPr>
                <w:rtl w:val="0"/>
              </w:rPr>
            </w:pPr>
            <w:r>
              <w:rPr>
                <w:rStyle w:val="Aucun"/>
                <w:rFonts w:ascii="Times New Roman" w:hAnsi="Times New Roman"/>
                <w:sz w:val="24"/>
                <w:szCs w:val="24"/>
                <w:shd w:val="nil" w:color="auto" w:fill="auto"/>
                <w:rtl w:val="0"/>
                <w:lang w:val="fr-FR"/>
              </w:rPr>
              <w:t xml:space="preserve">Animation:Valence     1    0.28              0.28                1,15                 0.290 </w:t>
            </w:r>
            <w:commentRangeEnd w:id="57"/>
            <w:r>
              <w:commentReference w:id="57"/>
            </w:r>
          </w:p>
        </w:tc>
      </w:tr>
    </w:tbl>
    <w:p>
      <w:pPr>
        <w:pStyle w:val="Corps"/>
        <w:widowControl w:val="0"/>
        <w:spacing w:line="240" w:lineRule="auto"/>
        <w:rPr>
          <w:rStyle w:val="Aucun"/>
          <w:rFonts w:ascii="Times New Roman" w:cs="Times New Roman" w:hAnsi="Times New Roman" w:eastAsia="Times New Roman"/>
          <w:sz w:val="24"/>
          <w:szCs w:val="24"/>
        </w:rPr>
      </w:pPr>
    </w:p>
    <w:p>
      <w:pPr>
        <w:pStyle w:val="Corps"/>
        <w:spacing w:line="397" w:lineRule="auto"/>
        <w:jc w:val="both"/>
        <w:rPr>
          <w:rStyle w:val="Aucun"/>
          <w:rFonts w:ascii="Times New Roman" w:cs="Times New Roman" w:hAnsi="Times New Roman" w:eastAsia="Times New Roman"/>
        </w:rPr>
      </w:pPr>
      <w:r>
        <w:rPr>
          <w:rStyle w:val="Aucun"/>
          <w:rFonts w:ascii="Times New Roman" w:hAnsi="Times New Roman"/>
          <w:rtl w:val="0"/>
          <w:lang w:val="it-IT"/>
        </w:rPr>
        <w:t xml:space="preserve">Signif. codes:  0 </w:t>
      </w:r>
      <w:r>
        <w:rPr>
          <w:rStyle w:val="Aucun"/>
          <w:rFonts w:ascii="Times New Roman" w:hAnsi="Times New Roman" w:hint="default"/>
          <w:rtl w:val="0"/>
          <w:lang w:val="fr-FR"/>
        </w:rPr>
        <w:t>‘</w:t>
      </w:r>
      <w:r>
        <w:rPr>
          <w:rStyle w:val="Aucun"/>
          <w:rFonts w:ascii="Times New Roman" w:hAnsi="Times New Roman"/>
          <w:rtl w:val="0"/>
        </w:rPr>
        <w:t>***</w:t>
      </w:r>
      <w:r>
        <w:rPr>
          <w:rStyle w:val="Aucun"/>
          <w:rFonts w:ascii="Times New Roman" w:hAnsi="Times New Roman" w:hint="default"/>
          <w:rtl w:val="0"/>
          <w:lang w:val="fr-FR"/>
        </w:rPr>
        <w:t xml:space="preserve">’ </w:t>
      </w:r>
      <w:r>
        <w:rPr>
          <w:rStyle w:val="Aucun"/>
          <w:rFonts w:ascii="Times New Roman" w:hAnsi="Times New Roman"/>
          <w:rtl w:val="0"/>
        </w:rPr>
        <w:t xml:space="preserve">0.001 </w:t>
      </w:r>
      <w:r>
        <w:rPr>
          <w:rStyle w:val="Aucun"/>
          <w:rFonts w:ascii="Times New Roman" w:hAnsi="Times New Roman" w:hint="default"/>
          <w:rtl w:val="0"/>
          <w:lang w:val="fr-FR"/>
        </w:rPr>
        <w:t>‘</w:t>
      </w:r>
      <w:r>
        <w:rPr>
          <w:rStyle w:val="Aucun"/>
          <w:rFonts w:ascii="Times New Roman" w:hAnsi="Times New Roman"/>
          <w:rtl w:val="0"/>
        </w:rPr>
        <w:t>**</w:t>
      </w:r>
      <w:r>
        <w:rPr>
          <w:rStyle w:val="Aucun"/>
          <w:rFonts w:ascii="Times New Roman" w:hAnsi="Times New Roman" w:hint="default"/>
          <w:rtl w:val="0"/>
          <w:lang w:val="fr-FR"/>
        </w:rPr>
        <w:t xml:space="preserve">’ </w:t>
      </w:r>
      <w:r>
        <w:rPr>
          <w:rStyle w:val="Aucun"/>
          <w:rFonts w:ascii="Times New Roman" w:hAnsi="Times New Roman"/>
          <w:rtl w:val="0"/>
        </w:rPr>
        <w:t xml:space="preserve">0.01 </w:t>
      </w:r>
      <w:r>
        <w:rPr>
          <w:rStyle w:val="Aucun"/>
          <w:rFonts w:ascii="Times New Roman" w:hAnsi="Times New Roman" w:hint="default"/>
          <w:rtl w:val="0"/>
          <w:lang w:val="fr-FR"/>
        </w:rPr>
        <w:t>‘</w:t>
      </w:r>
      <w:r>
        <w:rPr>
          <w:rStyle w:val="Aucun"/>
          <w:rFonts w:ascii="Times New Roman" w:hAnsi="Times New Roman"/>
          <w:rtl w:val="0"/>
        </w:rPr>
        <w:t>*</w:t>
      </w:r>
      <w:r>
        <w:rPr>
          <w:rStyle w:val="Aucun"/>
          <w:rFonts w:ascii="Times New Roman" w:hAnsi="Times New Roman" w:hint="default"/>
          <w:rtl w:val="0"/>
          <w:lang w:val="fr-FR"/>
        </w:rPr>
        <w:t xml:space="preserve">’ </w:t>
      </w:r>
      <w:r>
        <w:rPr>
          <w:rStyle w:val="Aucun"/>
          <w:rFonts w:ascii="Times New Roman" w:hAnsi="Times New Roman"/>
          <w:rtl w:val="0"/>
        </w:rPr>
        <w:t xml:space="preserve">0.05 </w:t>
      </w:r>
      <w:r>
        <w:rPr>
          <w:rStyle w:val="Aucun"/>
          <w:rFonts w:ascii="Times New Roman" w:hAnsi="Times New Roman" w:hint="default"/>
          <w:rtl w:val="0"/>
          <w:lang w:val="fr-FR"/>
        </w:rPr>
        <w:t>‘</w:t>
      </w:r>
      <w:r>
        <w:rPr>
          <w:rStyle w:val="Aucun"/>
          <w:rFonts w:ascii="Times New Roman" w:hAnsi="Times New Roman"/>
          <w:rtl w:val="0"/>
        </w:rPr>
        <w:t>.</w:t>
      </w:r>
      <w:r>
        <w:rPr>
          <w:rStyle w:val="Aucun"/>
          <w:rFonts w:ascii="Times New Roman" w:hAnsi="Times New Roman" w:hint="default"/>
          <w:rtl w:val="0"/>
          <w:lang w:val="fr-FR"/>
        </w:rPr>
        <w:t xml:space="preserve">’ </w:t>
      </w:r>
      <w:r>
        <w:rPr>
          <w:rStyle w:val="Aucun"/>
          <w:rFonts w:ascii="Times New Roman" w:hAnsi="Times New Roman"/>
          <w:rtl w:val="0"/>
        </w:rPr>
        <w:t xml:space="preserve">0.1 </w:t>
      </w:r>
      <w:r>
        <w:rPr>
          <w:rStyle w:val="Aucun"/>
          <w:rFonts w:ascii="Times New Roman" w:hAnsi="Times New Roman" w:hint="default"/>
          <w:rtl w:val="0"/>
          <w:lang w:val="fr-FR"/>
        </w:rPr>
        <w:t xml:space="preserve">‘ ’ </w:t>
      </w:r>
      <w:r>
        <w:rPr>
          <w:rStyle w:val="Aucun"/>
          <w:rFonts w:ascii="Times New Roman" w:hAnsi="Times New Roman"/>
          <w:rtl w:val="0"/>
        </w:rPr>
        <w:t>1</w:t>
      </w:r>
    </w:p>
    <w:p>
      <w:pPr>
        <w:pStyle w:val="Corps"/>
        <w:spacing w:line="432" w:lineRule="auto"/>
        <w:jc w:val="center"/>
        <w:rPr>
          <w:rStyle w:val="Aucun"/>
          <w:rFonts w:ascii="Times New Roman" w:cs="Times New Roman" w:hAnsi="Times New Roman" w:eastAsia="Times New Roman"/>
          <w:i w:val="1"/>
          <w:iCs w:val="1"/>
          <w:sz w:val="24"/>
          <w:szCs w:val="24"/>
        </w:rPr>
      </w:pPr>
      <w:r>
        <w:rPr>
          <w:rStyle w:val="Aucun"/>
          <w:rFonts w:ascii="Times New Roman" w:hAnsi="Times New Roman"/>
          <w:i w:val="1"/>
          <w:iCs w:val="1"/>
          <w:sz w:val="24"/>
          <w:szCs w:val="24"/>
          <w:rtl w:val="0"/>
          <w:lang w:val="fr-FR"/>
        </w:rPr>
        <w:t>Tableau 3 : R</w:t>
      </w:r>
      <w:r>
        <w:rPr>
          <w:rStyle w:val="Aucun"/>
          <w:rFonts w:ascii="Times New Roman" w:hAnsi="Times New Roman" w:hint="default"/>
          <w:i w:val="1"/>
          <w:iCs w:val="1"/>
          <w:sz w:val="24"/>
          <w:szCs w:val="24"/>
          <w:rtl w:val="0"/>
          <w:lang w:val="fr-FR"/>
        </w:rPr>
        <w:t>é</w:t>
      </w:r>
      <w:r>
        <w:rPr>
          <w:rStyle w:val="Aucun"/>
          <w:rFonts w:ascii="Times New Roman" w:hAnsi="Times New Roman"/>
          <w:i w:val="1"/>
          <w:iCs w:val="1"/>
          <w:sz w:val="24"/>
          <w:szCs w:val="24"/>
          <w:rtl w:val="0"/>
          <w:lang w:val="fr-FR"/>
        </w:rPr>
        <w:t>sultats de l</w:t>
      </w:r>
      <w:r>
        <w:rPr>
          <w:rStyle w:val="Aucun"/>
          <w:rFonts w:ascii="Times New Roman" w:hAnsi="Times New Roman" w:hint="default"/>
          <w:i w:val="1"/>
          <w:iCs w:val="1"/>
          <w:sz w:val="24"/>
          <w:szCs w:val="24"/>
          <w:rtl w:val="0"/>
          <w:lang w:val="fr-FR"/>
        </w:rPr>
        <w:t>’</w:t>
      </w:r>
      <w:r>
        <w:rPr>
          <w:rStyle w:val="Aucun"/>
          <w:rFonts w:ascii="Times New Roman" w:hAnsi="Times New Roman"/>
          <w:i w:val="1"/>
          <w:iCs w:val="1"/>
          <w:sz w:val="24"/>
          <w:szCs w:val="24"/>
          <w:rtl w:val="0"/>
          <w:lang w:val="fr-FR"/>
        </w:rPr>
        <w:t>ANOVA sur les effets de l</w:t>
      </w:r>
      <w:r>
        <w:rPr>
          <w:rStyle w:val="Aucun"/>
          <w:rFonts w:ascii="Times New Roman" w:hAnsi="Times New Roman" w:hint="default"/>
          <w:i w:val="1"/>
          <w:iCs w:val="1"/>
          <w:sz w:val="24"/>
          <w:szCs w:val="24"/>
          <w:rtl w:val="0"/>
          <w:lang w:val="fr-FR"/>
        </w:rPr>
        <w:t>’</w:t>
      </w:r>
      <w:r>
        <w:rPr>
          <w:rStyle w:val="Aucun"/>
          <w:rFonts w:ascii="Times New Roman" w:hAnsi="Times New Roman"/>
          <w:i w:val="1"/>
          <w:iCs w:val="1"/>
          <w:sz w:val="24"/>
          <w:szCs w:val="24"/>
          <w:rtl w:val="0"/>
          <w:lang w:val="fr-FR"/>
        </w:rPr>
        <w:t>animation et de la valence sur l</w:t>
      </w:r>
      <w:r>
        <w:rPr>
          <w:rStyle w:val="Aucun"/>
          <w:rFonts w:ascii="Times New Roman" w:hAnsi="Times New Roman" w:hint="default"/>
          <w:i w:val="1"/>
          <w:iCs w:val="1"/>
          <w:sz w:val="24"/>
          <w:szCs w:val="24"/>
          <w:rtl w:val="0"/>
          <w:lang w:val="fr-FR"/>
        </w:rPr>
        <w:t>’é</w:t>
      </w:r>
      <w:r>
        <w:rPr>
          <w:rStyle w:val="Aucun"/>
          <w:rFonts w:ascii="Times New Roman" w:hAnsi="Times New Roman"/>
          <w:i w:val="1"/>
          <w:iCs w:val="1"/>
          <w:sz w:val="24"/>
          <w:szCs w:val="24"/>
          <w:rtl w:val="0"/>
          <w:lang w:val="fr-FR"/>
        </w:rPr>
        <w:t>veil per</w:t>
      </w:r>
      <w:r>
        <w:rPr>
          <w:rStyle w:val="Aucun"/>
          <w:rFonts w:ascii="Times New Roman" w:hAnsi="Times New Roman" w:hint="default"/>
          <w:i w:val="1"/>
          <w:iCs w:val="1"/>
          <w:sz w:val="24"/>
          <w:szCs w:val="24"/>
          <w:rtl w:val="0"/>
          <w:lang w:val="fr-FR"/>
        </w:rPr>
        <w:t>ç</w:t>
      </w:r>
      <w:r>
        <w:rPr>
          <w:rStyle w:val="Aucun"/>
          <w:rFonts w:ascii="Times New Roman" w:hAnsi="Times New Roman"/>
          <w:i w:val="1"/>
          <w:iCs w:val="1"/>
          <w:sz w:val="24"/>
          <w:szCs w:val="24"/>
          <w:rtl w:val="0"/>
        </w:rPr>
        <w:t>u</w:t>
      </w:r>
    </w:p>
    <w:p>
      <w:pPr>
        <w:pStyle w:val="Corps"/>
        <w:spacing w:line="432" w:lineRule="auto"/>
        <w:jc w:val="both"/>
        <w:rPr>
          <w:rStyle w:val="Aucun"/>
          <w:rFonts w:ascii="Times New Roman" w:cs="Times New Roman" w:hAnsi="Times New Roman" w:eastAsia="Times New Roman"/>
          <w:sz w:val="24"/>
          <w:szCs w:val="24"/>
        </w:rPr>
      </w:pPr>
    </w:p>
    <w:p>
      <w:pPr>
        <w:pStyle w:val="Corps"/>
        <w:spacing w:line="432" w:lineRule="auto"/>
        <w:jc w:val="both"/>
        <w:rPr>
          <w:ins w:id="58" w:date="2025-07-28T16:36:46Z" w:author="Ideasfull"/>
          <w:rStyle w:val="Aucun"/>
          <w:rFonts w:ascii="Times New Roman" w:cs="Times New Roman" w:hAnsi="Times New Roman" w:eastAsia="Times New Roman"/>
          <w:sz w:val="24"/>
          <w:szCs w:val="24"/>
        </w:rPr>
      </w:pPr>
    </w:p>
    <w:p>
      <w:pPr>
        <w:pStyle w:val="Corps"/>
        <w:spacing w:line="432" w:lineRule="auto"/>
        <w:jc w:val="both"/>
        <w:rPr>
          <w:rStyle w:val="Aucun"/>
          <w:rFonts w:ascii="Times New Roman" w:cs="Times New Roman" w:hAnsi="Times New Roman" w:eastAsia="Times New Roman"/>
          <w:sz w:val="24"/>
          <w:szCs w:val="24"/>
        </w:rPr>
      </w:pPr>
      <w:r>
        <w:rPr>
          <w:rStyle w:val="Aucun"/>
          <w:rFonts w:ascii="Times New Roman" w:hAnsi="Times New Roman"/>
          <w:sz w:val="24"/>
          <w:szCs w:val="24"/>
          <w:rtl w:val="0"/>
          <w:lang w:val="fr-FR"/>
        </w:rPr>
        <w:t xml:space="preserve">Notre analyse de variance </w:t>
      </w:r>
      <w:r>
        <w:rPr>
          <w:rStyle w:val="Aucun"/>
          <w:rFonts w:ascii="Times New Roman" w:hAnsi="Times New Roman" w:hint="default"/>
          <w:sz w:val="24"/>
          <w:szCs w:val="24"/>
          <w:rtl w:val="0"/>
          <w:lang w:val="fr-FR"/>
        </w:rPr>
        <w:t xml:space="preserve">à </w:t>
      </w:r>
      <w:r>
        <w:rPr>
          <w:rStyle w:val="Aucun"/>
          <w:rFonts w:ascii="Times New Roman" w:hAnsi="Times New Roman"/>
          <w:sz w:val="24"/>
          <w:szCs w:val="24"/>
          <w:rtl w:val="0"/>
          <w:lang w:val="fr-FR"/>
        </w:rPr>
        <w:t>mesures r</w:t>
      </w:r>
      <w:r>
        <w:rPr>
          <w:rStyle w:val="Aucun"/>
          <w:rFonts w:ascii="Times New Roman" w:hAnsi="Times New Roman" w:hint="default"/>
          <w:sz w:val="24"/>
          <w:szCs w:val="24"/>
          <w:rtl w:val="0"/>
          <w:lang w:val="fr-FR"/>
        </w:rPr>
        <w:t>é</w:t>
      </w:r>
      <w:r>
        <w:rPr>
          <w:rStyle w:val="Aucun"/>
          <w:rFonts w:ascii="Times New Roman" w:hAnsi="Times New Roman"/>
          <w:sz w:val="24"/>
          <w:szCs w:val="24"/>
          <w:rtl w:val="0"/>
        </w:rPr>
        <w:t>p</w:t>
      </w:r>
      <w:r>
        <w:rPr>
          <w:rStyle w:val="Aucun"/>
          <w:rFonts w:ascii="Times New Roman" w:hAnsi="Times New Roman" w:hint="default"/>
          <w:sz w:val="24"/>
          <w:szCs w:val="24"/>
          <w:rtl w:val="0"/>
          <w:lang w:val="fr-FR"/>
        </w:rPr>
        <w:t>é</w:t>
      </w:r>
      <w:r>
        <w:rPr>
          <w:rStyle w:val="Aucun"/>
          <w:rFonts w:ascii="Times New Roman" w:hAnsi="Times New Roman"/>
          <w:sz w:val="24"/>
          <w:szCs w:val="24"/>
          <w:rtl w:val="0"/>
        </w:rPr>
        <w:t>t</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es r</w:t>
      </w:r>
      <w:r>
        <w:rPr>
          <w:rStyle w:val="Aucun"/>
          <w:rFonts w:ascii="Times New Roman" w:hAnsi="Times New Roman" w:hint="default"/>
          <w:sz w:val="24"/>
          <w:szCs w:val="24"/>
          <w:rtl w:val="0"/>
          <w:lang w:val="fr-FR"/>
        </w:rPr>
        <w:t>é</w:t>
      </w:r>
      <w:r>
        <w:rPr>
          <w:rStyle w:val="Aucun"/>
          <w:rFonts w:ascii="Times New Roman" w:hAnsi="Times New Roman"/>
          <w:sz w:val="24"/>
          <w:szCs w:val="24"/>
          <w:rtl w:val="0"/>
        </w:rPr>
        <w:t>v</w:t>
      </w:r>
      <w:r>
        <w:rPr>
          <w:rStyle w:val="Aucun"/>
          <w:rFonts w:ascii="Times New Roman" w:hAnsi="Times New Roman" w:hint="default"/>
          <w:sz w:val="24"/>
          <w:szCs w:val="24"/>
          <w:rtl w:val="0"/>
          <w:lang w:val="fr-FR"/>
        </w:rPr>
        <w:t>è</w:t>
      </w:r>
      <w:r>
        <w:rPr>
          <w:rStyle w:val="Aucun"/>
          <w:rFonts w:ascii="Times New Roman" w:hAnsi="Times New Roman"/>
          <w:sz w:val="24"/>
          <w:szCs w:val="24"/>
          <w:rtl w:val="0"/>
          <w:lang w:val="fr-FR"/>
        </w:rPr>
        <w:t xml:space="preserve">le plusieurs effets significatifs. </w:t>
      </w:r>
    </w:p>
    <w:p>
      <w:pPr>
        <w:pStyle w:val="Corps"/>
        <w:spacing w:line="432" w:lineRule="auto"/>
        <w:jc w:val="both"/>
        <w:rPr>
          <w:rStyle w:val="Aucun"/>
          <w:rFonts w:ascii="Times New Roman" w:cs="Times New Roman" w:hAnsi="Times New Roman" w:eastAsia="Times New Roman"/>
          <w:sz w:val="24"/>
          <w:szCs w:val="24"/>
        </w:rPr>
      </w:pPr>
      <w:r>
        <w:rPr>
          <w:rStyle w:val="Aucun"/>
          <w:rFonts w:ascii="Times New Roman" w:hAnsi="Times New Roman"/>
          <w:sz w:val="24"/>
          <w:szCs w:val="24"/>
          <w:rtl w:val="0"/>
        </w:rPr>
        <w:t>Premi</w:t>
      </w:r>
      <w:r>
        <w:rPr>
          <w:rStyle w:val="Aucun"/>
          <w:rFonts w:ascii="Times New Roman" w:hAnsi="Times New Roman" w:hint="default"/>
          <w:sz w:val="24"/>
          <w:szCs w:val="24"/>
          <w:rtl w:val="0"/>
          <w:lang w:val="fr-FR"/>
        </w:rPr>
        <w:t>è</w:t>
      </w:r>
      <w:r>
        <w:rPr>
          <w:rStyle w:val="Aucun"/>
          <w:rFonts w:ascii="Times New Roman" w:hAnsi="Times New Roman"/>
          <w:sz w:val="24"/>
          <w:szCs w:val="24"/>
          <w:rtl w:val="0"/>
          <w:lang w:val="fr-FR"/>
        </w:rPr>
        <w:t>rement, on observe un effet principal significatif du mouvement : les images anim</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es sont reconnues diff</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 xml:space="preserve">remment des images fixes </w:t>
      </w:r>
      <w:r>
        <w:rPr>
          <w:rStyle w:val="Aucun"/>
          <w:rFonts w:ascii="Times New Roman" w:hAnsi="Times New Roman"/>
          <w:i w:val="1"/>
          <w:iCs w:val="1"/>
          <w:sz w:val="24"/>
          <w:szCs w:val="24"/>
          <w:rtl w:val="0"/>
        </w:rPr>
        <w:t xml:space="preserve"> F</w:t>
      </w:r>
      <w:r>
        <w:rPr>
          <w:rStyle w:val="Aucun"/>
          <w:rFonts w:ascii="Times New Roman" w:hAnsi="Times New Roman"/>
          <w:sz w:val="24"/>
          <w:szCs w:val="24"/>
          <w:rtl w:val="0"/>
        </w:rPr>
        <w:t xml:space="preserve">(1,39) = 10,33, </w:t>
      </w:r>
      <w:r>
        <w:rPr>
          <w:rStyle w:val="Aucun"/>
          <w:rFonts w:ascii="Times New Roman" w:hAnsi="Times New Roman"/>
          <w:i w:val="1"/>
          <w:iCs w:val="1"/>
          <w:sz w:val="24"/>
          <w:szCs w:val="24"/>
          <w:rtl w:val="0"/>
          <w:lang w:val="nl-NL"/>
        </w:rPr>
        <w:t xml:space="preserve">p </w:t>
      </w:r>
      <w:r>
        <w:rPr>
          <w:rStyle w:val="Aucun"/>
          <w:rFonts w:ascii="Times New Roman" w:hAnsi="Times New Roman"/>
          <w:sz w:val="24"/>
          <w:szCs w:val="24"/>
          <w:rtl w:val="0"/>
          <w:lang w:val="en-US"/>
        </w:rPr>
        <w:t xml:space="preserve">= 0,0026). </w:t>
      </w:r>
    </w:p>
    <w:p>
      <w:pPr>
        <w:pStyle w:val="Corps"/>
        <w:spacing w:line="432" w:lineRule="auto"/>
        <w:jc w:val="both"/>
        <w:rPr>
          <w:rStyle w:val="Aucun"/>
          <w:rFonts w:ascii="Times New Roman" w:cs="Times New Roman" w:hAnsi="Times New Roman" w:eastAsia="Times New Roman"/>
          <w:sz w:val="24"/>
          <w:szCs w:val="24"/>
        </w:rPr>
      </w:pPr>
      <w:r>
        <w:rPr>
          <w:rStyle w:val="Aucun"/>
          <w:rFonts w:ascii="Times New Roman" w:hAnsi="Times New Roman"/>
          <w:sz w:val="24"/>
          <w:szCs w:val="24"/>
          <w:rtl w:val="0"/>
          <w:lang w:val="fr-FR"/>
        </w:rPr>
        <w:t>Deuxi</w:t>
      </w:r>
      <w:r>
        <w:rPr>
          <w:rStyle w:val="Aucun"/>
          <w:rFonts w:ascii="Times New Roman" w:hAnsi="Times New Roman" w:hint="default"/>
          <w:sz w:val="24"/>
          <w:szCs w:val="24"/>
          <w:rtl w:val="0"/>
          <w:lang w:val="fr-FR"/>
        </w:rPr>
        <w:t>è</w:t>
      </w:r>
      <w:r>
        <w:rPr>
          <w:rStyle w:val="Aucun"/>
          <w:rFonts w:ascii="Times New Roman" w:hAnsi="Times New Roman"/>
          <w:sz w:val="24"/>
          <w:szCs w:val="24"/>
          <w:rtl w:val="0"/>
          <w:lang w:val="fr-FR"/>
        </w:rPr>
        <w:t>mement, on observe un effet principal tr</w:t>
      </w:r>
      <w:r>
        <w:rPr>
          <w:rStyle w:val="Aucun"/>
          <w:rFonts w:ascii="Times New Roman" w:hAnsi="Times New Roman" w:hint="default"/>
          <w:sz w:val="24"/>
          <w:szCs w:val="24"/>
          <w:rtl w:val="0"/>
          <w:lang w:val="fr-FR"/>
        </w:rPr>
        <w:t>è</w:t>
      </w:r>
      <w:r>
        <w:rPr>
          <w:rStyle w:val="Aucun"/>
          <w:rFonts w:ascii="Times New Roman" w:hAnsi="Times New Roman"/>
          <w:sz w:val="24"/>
          <w:szCs w:val="24"/>
          <w:rtl w:val="0"/>
          <w:lang w:val="fr-FR"/>
        </w:rPr>
        <w:t>s marqu</w:t>
      </w:r>
      <w:r>
        <w:rPr>
          <w:rStyle w:val="Aucun"/>
          <w:rFonts w:ascii="Times New Roman" w:hAnsi="Times New Roman" w:hint="default"/>
          <w:sz w:val="24"/>
          <w:szCs w:val="24"/>
          <w:rtl w:val="0"/>
          <w:lang w:val="fr-FR"/>
        </w:rPr>
        <w:t xml:space="preserve">é </w:t>
      </w:r>
      <w:r>
        <w:rPr>
          <w:rStyle w:val="Aucun"/>
          <w:rFonts w:ascii="Times New Roman" w:hAnsi="Times New Roman"/>
          <w:sz w:val="24"/>
          <w:szCs w:val="24"/>
          <w:rtl w:val="0"/>
          <w:lang w:val="fr-FR"/>
        </w:rPr>
        <w:t xml:space="preserve">de la valence </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motionnelle, les images n</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 xml:space="preserve">gatives et neutres </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tant reconnues de mani</w:t>
      </w:r>
      <w:r>
        <w:rPr>
          <w:rStyle w:val="Aucun"/>
          <w:rFonts w:ascii="Times New Roman" w:hAnsi="Times New Roman" w:hint="default"/>
          <w:sz w:val="24"/>
          <w:szCs w:val="24"/>
          <w:rtl w:val="0"/>
          <w:lang w:val="fr-FR"/>
        </w:rPr>
        <w:t>è</w:t>
      </w:r>
      <w:r>
        <w:rPr>
          <w:rStyle w:val="Aucun"/>
          <w:rFonts w:ascii="Times New Roman" w:hAnsi="Times New Roman"/>
          <w:sz w:val="24"/>
          <w:szCs w:val="24"/>
          <w:rtl w:val="0"/>
          <w:lang w:val="fr-FR"/>
        </w:rPr>
        <w:t>re significativement diff</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pt-PT"/>
        </w:rPr>
        <w:t>rente (</w:t>
      </w:r>
      <w:r>
        <w:rPr>
          <w:rStyle w:val="Aucun"/>
          <w:rFonts w:ascii="Times New Roman" w:hAnsi="Times New Roman"/>
          <w:i w:val="1"/>
          <w:iCs w:val="1"/>
          <w:sz w:val="24"/>
          <w:szCs w:val="24"/>
          <w:rtl w:val="0"/>
        </w:rPr>
        <w:t>F</w:t>
      </w:r>
      <w:r>
        <w:rPr>
          <w:rStyle w:val="Aucun"/>
          <w:rFonts w:ascii="Times New Roman" w:hAnsi="Times New Roman"/>
          <w:sz w:val="24"/>
          <w:szCs w:val="24"/>
          <w:rtl w:val="0"/>
        </w:rPr>
        <w:t xml:space="preserve">(1,39) = 90,51, </w:t>
      </w:r>
      <w:commentRangeStart w:id="59"/>
      <w:r>
        <w:rPr>
          <w:rStyle w:val="Aucun"/>
          <w:rFonts w:ascii="Times New Roman" w:hAnsi="Times New Roman"/>
          <w:i w:val="1"/>
          <w:iCs w:val="1"/>
          <w:sz w:val="24"/>
          <w:szCs w:val="24"/>
          <w:rtl w:val="0"/>
        </w:rPr>
        <w:t>p</w:t>
      </w:r>
      <w:r>
        <w:rPr>
          <w:rStyle w:val="Aucun"/>
          <w:rFonts w:ascii="Times New Roman" w:hAnsi="Times New Roman"/>
          <w:sz w:val="24"/>
          <w:szCs w:val="24"/>
          <w:rtl w:val="0"/>
          <w:lang w:val="en-US"/>
        </w:rPr>
        <w:t xml:space="preserve"> = 0,0001</w:t>
      </w:r>
      <w:commentRangeEnd w:id="59"/>
      <w:r>
        <w:commentReference w:id="59"/>
      </w:r>
      <w:r>
        <w:rPr>
          <w:rStyle w:val="Aucun"/>
          <w:rFonts w:ascii="Times New Roman" w:hAnsi="Times New Roman"/>
          <w:sz w:val="24"/>
          <w:szCs w:val="24"/>
          <w:rtl w:val="0"/>
        </w:rPr>
        <w:t>)</w:t>
      </w:r>
    </w:p>
    <w:p>
      <w:pPr>
        <w:pStyle w:val="Corps"/>
        <w:spacing w:line="432" w:lineRule="auto"/>
        <w:jc w:val="both"/>
        <w:rPr>
          <w:rStyle w:val="Aucun"/>
          <w:rFonts w:ascii="Times New Roman" w:cs="Times New Roman" w:hAnsi="Times New Roman" w:eastAsia="Times New Roman"/>
          <w:sz w:val="24"/>
          <w:szCs w:val="24"/>
        </w:rPr>
      </w:pPr>
      <w:r>
        <w:rPr>
          <w:rStyle w:val="Aucun"/>
          <w:rFonts w:ascii="Times New Roman" w:hAnsi="Times New Roman"/>
          <w:sz w:val="24"/>
          <w:szCs w:val="24"/>
          <w:rtl w:val="0"/>
          <w:lang w:val="fr-FR"/>
        </w:rPr>
        <w:t>En revanche, l</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interaction entre le mouvement et la valence n</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est pas significative (</w:t>
      </w:r>
      <w:r>
        <w:rPr>
          <w:rStyle w:val="Aucun"/>
          <w:rFonts w:ascii="Times New Roman" w:hAnsi="Times New Roman"/>
          <w:i w:val="1"/>
          <w:iCs w:val="1"/>
          <w:sz w:val="24"/>
          <w:szCs w:val="24"/>
          <w:rtl w:val="0"/>
        </w:rPr>
        <w:t>F</w:t>
      </w:r>
      <w:r>
        <w:rPr>
          <w:rStyle w:val="Aucun"/>
          <w:rFonts w:ascii="Times New Roman" w:hAnsi="Times New Roman"/>
          <w:sz w:val="24"/>
          <w:szCs w:val="24"/>
          <w:rtl w:val="0"/>
        </w:rPr>
        <w:t xml:space="preserve">(1,39)=  1,15, </w:t>
      </w:r>
      <w:r>
        <w:rPr>
          <w:rStyle w:val="Aucun"/>
          <w:rFonts w:ascii="Times New Roman" w:hAnsi="Times New Roman"/>
          <w:i w:val="1"/>
          <w:iCs w:val="1"/>
          <w:sz w:val="24"/>
          <w:szCs w:val="24"/>
          <w:rtl w:val="0"/>
          <w:lang w:val="nl-NL"/>
        </w:rPr>
        <w:t xml:space="preserve">p </w:t>
      </w:r>
      <w:r>
        <w:rPr>
          <w:rStyle w:val="Aucun"/>
          <w:rFonts w:ascii="Times New Roman" w:hAnsi="Times New Roman"/>
          <w:sz w:val="24"/>
          <w:szCs w:val="24"/>
          <w:rtl w:val="0"/>
          <w:lang w:val="fr-FR"/>
        </w:rPr>
        <w:t>= 0,29), indiquant que l</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effet du mouvement sur la t</w:t>
      </w:r>
      <w:r>
        <w:rPr>
          <w:rStyle w:val="Aucun"/>
          <w:rFonts w:ascii="Times New Roman" w:hAnsi="Times New Roman" w:hint="default"/>
          <w:sz w:val="24"/>
          <w:szCs w:val="24"/>
          <w:rtl w:val="0"/>
          <w:lang w:val="fr-FR"/>
        </w:rPr>
        <w:t>â</w:t>
      </w:r>
      <w:r>
        <w:rPr>
          <w:rStyle w:val="Aucun"/>
          <w:rFonts w:ascii="Times New Roman" w:hAnsi="Times New Roman"/>
          <w:sz w:val="24"/>
          <w:szCs w:val="24"/>
          <w:rtl w:val="0"/>
          <w:lang w:val="fr-FR"/>
        </w:rPr>
        <w:t>che de reconnaissance ne d</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pend pas du caract</w:t>
      </w:r>
      <w:r>
        <w:rPr>
          <w:rStyle w:val="Aucun"/>
          <w:rFonts w:ascii="Times New Roman" w:hAnsi="Times New Roman" w:hint="default"/>
          <w:sz w:val="24"/>
          <w:szCs w:val="24"/>
          <w:rtl w:val="0"/>
          <w:lang w:val="fr-FR"/>
        </w:rPr>
        <w:t>è</w:t>
      </w:r>
      <w:r>
        <w:rPr>
          <w:rStyle w:val="Aucun"/>
          <w:rFonts w:ascii="Times New Roman" w:hAnsi="Times New Roman"/>
          <w:sz w:val="24"/>
          <w:szCs w:val="24"/>
          <w:rtl w:val="0"/>
        </w:rPr>
        <w:t>re n</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 xml:space="preserve">gatif ou neutre des images. </w:t>
      </w:r>
    </w:p>
    <w:p>
      <w:pPr>
        <w:pStyle w:val="Corps"/>
        <w:spacing w:line="432" w:lineRule="auto"/>
        <w:jc w:val="both"/>
        <w:rPr>
          <w:rStyle w:val="Aucun"/>
          <w:rFonts w:ascii="Times New Roman" w:cs="Times New Roman" w:hAnsi="Times New Roman" w:eastAsia="Times New Roman"/>
          <w:sz w:val="24"/>
          <w:szCs w:val="24"/>
        </w:rPr>
      </w:pPr>
    </w:p>
    <w:p>
      <w:pPr>
        <w:pStyle w:val="Corps"/>
        <w:spacing w:line="432" w:lineRule="auto"/>
        <w:jc w:val="both"/>
        <w:rPr>
          <w:rStyle w:val="Aucun"/>
          <w:rFonts w:ascii="Times New Roman" w:cs="Times New Roman" w:hAnsi="Times New Roman" w:eastAsia="Times New Roman"/>
          <w:sz w:val="24"/>
          <w:szCs w:val="24"/>
        </w:rPr>
      </w:pPr>
    </w:p>
    <w:tbl>
      <w:tblPr>
        <w:tblW w:w="88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880"/>
      </w:tblGrid>
      <w:tr>
        <w:tblPrEx>
          <w:shd w:val="clear" w:color="auto" w:fill="ced7e7"/>
        </w:tblPrEx>
        <w:trPr>
          <w:trHeight w:val="580" w:hRule="atLeast"/>
        </w:trPr>
        <w:tc>
          <w:tcPr>
            <w:tcW w:type="dxa" w:w="8880"/>
            <w:tcBorders>
              <w:top w:val="single" w:color="000000" w:sz="6" w:space="0" w:shadow="0" w:frame="0"/>
              <w:left w:val="single" w:color="ffffff" w:sz="6" w:space="0" w:shadow="0" w:frame="0"/>
              <w:bottom w:val="single" w:color="000000" w:sz="6" w:space="0" w:shadow="0" w:frame="0"/>
              <w:right w:val="single" w:color="ffffff" w:sz="6" w:space="0" w:shadow="0" w:frame="0"/>
            </w:tcBorders>
            <w:shd w:val="clear" w:color="auto" w:fill="auto"/>
            <w:tcMar>
              <w:top w:type="dxa" w:w="80"/>
              <w:left w:type="dxa" w:w="80"/>
              <w:bottom w:type="dxa" w:w="80"/>
              <w:right w:type="dxa" w:w="80"/>
            </w:tcMar>
            <w:vAlign w:val="top"/>
          </w:tcPr>
          <w:p>
            <w:pPr>
              <w:pStyle w:val="Corps"/>
              <w:spacing w:line="345" w:lineRule="auto"/>
              <w:jc w:val="both"/>
            </w:pPr>
            <w:r>
              <w:rPr>
                <w:rStyle w:val="Aucun"/>
                <w:rFonts w:ascii="Times New Roman" w:hAnsi="Times New Roman"/>
                <w:shd w:val="nil" w:color="auto" w:fill="auto"/>
                <w:rtl w:val="0"/>
                <w:lang w:val="fr-FR"/>
              </w:rPr>
              <w:t xml:space="preserve">                                  DFn     Sum of Squares      Mean Square           F                      p </w:t>
            </w:r>
          </w:p>
        </w:tc>
      </w:tr>
      <w:tr>
        <w:tblPrEx>
          <w:shd w:val="clear" w:color="auto" w:fill="ced7e7"/>
        </w:tblPrEx>
        <w:trPr>
          <w:trHeight w:val="1527" w:hRule="atLeast"/>
        </w:trPr>
        <w:tc>
          <w:tcPr>
            <w:tcW w:type="dxa" w:w="8880"/>
            <w:tcBorders>
              <w:top w:val="single" w:color="000000" w:sz="6" w:space="0" w:shadow="0" w:frame="0"/>
              <w:left w:val="single" w:color="ffffff" w:sz="6" w:space="0" w:shadow="0" w:frame="0"/>
              <w:bottom w:val="single" w:color="000000" w:sz="6" w:space="0" w:shadow="0" w:frame="0"/>
              <w:right w:val="single" w:color="ffffff" w:sz="6" w:space="0" w:shadow="0" w:frame="0"/>
            </w:tcBorders>
            <w:shd w:val="clear" w:color="auto" w:fill="auto"/>
            <w:tcMar>
              <w:top w:type="dxa" w:w="80"/>
              <w:left w:type="dxa" w:w="80"/>
              <w:bottom w:type="dxa" w:w="80"/>
              <w:right w:type="dxa" w:w="80"/>
            </w:tcMar>
            <w:vAlign w:val="top"/>
          </w:tcPr>
          <w:p>
            <w:pPr>
              <w:pStyle w:val="Corps"/>
              <w:spacing w:line="345" w:lineRule="auto"/>
              <w:jc w:val="both"/>
              <w:rPr>
                <w:rStyle w:val="Aucun"/>
                <w:rFonts w:ascii="Times New Roman" w:cs="Times New Roman" w:hAnsi="Times New Roman" w:eastAsia="Times New Roman"/>
                <w:shd w:val="nil" w:color="auto" w:fill="auto"/>
              </w:rPr>
            </w:pPr>
            <w:r>
              <w:rPr>
                <w:rStyle w:val="Aucun"/>
                <w:rFonts w:ascii="Times New Roman" w:hAnsi="Times New Roman"/>
                <w:shd w:val="nil" w:color="auto" w:fill="auto"/>
                <w:rtl w:val="0"/>
                <w:lang w:val="fr-FR"/>
              </w:rPr>
              <w:t xml:space="preserve">(Intercept)                    1              2696.98              2696.98         1434.71    &lt;0,001* </w:t>
            </w:r>
          </w:p>
          <w:p>
            <w:pPr>
              <w:pStyle w:val="Corps"/>
              <w:bidi w:val="0"/>
              <w:spacing w:line="345" w:lineRule="auto"/>
              <w:ind w:left="0" w:right="0" w:firstLine="0"/>
              <w:jc w:val="both"/>
              <w:rPr>
                <w:rStyle w:val="Aucun"/>
                <w:rFonts w:ascii="Times New Roman" w:cs="Times New Roman" w:hAnsi="Times New Roman" w:eastAsia="Times New Roman"/>
                <w:shd w:val="nil" w:color="auto" w:fill="auto"/>
                <w:rtl w:val="0"/>
              </w:rPr>
            </w:pPr>
            <w:r>
              <w:rPr>
                <w:rStyle w:val="Aucun"/>
                <w:rFonts w:ascii="Times New Roman" w:hAnsi="Times New Roman"/>
                <w:shd w:val="nil" w:color="auto" w:fill="auto"/>
                <w:rtl w:val="0"/>
                <w:lang w:val="fr-FR"/>
              </w:rPr>
              <w:t xml:space="preserve"> Animation                    1              0.31                    0.31              1.51           0,227             </w:t>
            </w:r>
          </w:p>
          <w:p>
            <w:pPr>
              <w:pStyle w:val="Corps"/>
              <w:bidi w:val="0"/>
              <w:spacing w:line="345" w:lineRule="auto"/>
              <w:ind w:left="0" w:right="0" w:firstLine="0"/>
              <w:jc w:val="both"/>
              <w:rPr>
                <w:rStyle w:val="Aucun"/>
                <w:rFonts w:ascii="Times New Roman" w:cs="Times New Roman" w:hAnsi="Times New Roman" w:eastAsia="Times New Roman"/>
                <w:shd w:val="nil" w:color="auto" w:fill="auto"/>
                <w:rtl w:val="0"/>
              </w:rPr>
            </w:pPr>
            <w:r>
              <w:rPr>
                <w:rStyle w:val="Aucun"/>
                <w:rFonts w:ascii="Times New Roman" w:hAnsi="Times New Roman"/>
                <w:shd w:val="nil" w:color="auto" w:fill="auto"/>
                <w:rtl w:val="0"/>
                <w:lang w:val="fr-FR"/>
              </w:rPr>
              <w:t xml:space="preserve"> Valence                       1              446.55                446.55          334.92      &lt;0,001* </w:t>
            </w:r>
          </w:p>
          <w:p>
            <w:pPr>
              <w:pStyle w:val="Corps"/>
              <w:bidi w:val="0"/>
              <w:spacing w:line="345" w:lineRule="auto"/>
              <w:ind w:left="0" w:right="0" w:firstLine="0"/>
              <w:jc w:val="both"/>
              <w:rPr>
                <w:rtl w:val="0"/>
              </w:rPr>
            </w:pPr>
            <w:r>
              <w:rPr>
                <w:rStyle w:val="Aucun"/>
                <w:rFonts w:ascii="Times New Roman" w:hAnsi="Times New Roman"/>
                <w:shd w:val="nil" w:color="auto" w:fill="auto"/>
                <w:rtl w:val="0"/>
                <w:lang w:val="fr-FR"/>
              </w:rPr>
              <w:t xml:space="preserve"> Animation:Valence      1              0.58                    0.5k8              2.65          0,111       </w:t>
            </w:r>
          </w:p>
        </w:tc>
      </w:tr>
    </w:tbl>
    <w:p>
      <w:pPr>
        <w:pStyle w:val="Corps"/>
        <w:widowControl w:val="0"/>
        <w:spacing w:line="240" w:lineRule="auto"/>
        <w:rPr>
          <w:rStyle w:val="Aucun"/>
          <w:rFonts w:ascii="Times New Roman" w:cs="Times New Roman" w:hAnsi="Times New Roman" w:eastAsia="Times New Roman"/>
          <w:sz w:val="24"/>
          <w:szCs w:val="24"/>
        </w:rPr>
      </w:pPr>
    </w:p>
    <w:p>
      <w:pPr>
        <w:pStyle w:val="Corps"/>
        <w:spacing w:line="397" w:lineRule="auto"/>
        <w:jc w:val="both"/>
        <w:rPr>
          <w:rStyle w:val="Aucun"/>
          <w:rFonts w:ascii="Times New Roman" w:cs="Times New Roman" w:hAnsi="Times New Roman" w:eastAsia="Times New Roman"/>
        </w:rPr>
      </w:pPr>
      <w:r>
        <w:rPr>
          <w:rStyle w:val="Aucun"/>
          <w:rFonts w:ascii="Times New Roman" w:hAnsi="Times New Roman"/>
          <w:rtl w:val="0"/>
          <w:lang w:val="it-IT"/>
        </w:rPr>
        <w:t xml:space="preserve">Signif. codes:  0 </w:t>
      </w:r>
      <w:r>
        <w:rPr>
          <w:rStyle w:val="Aucun"/>
          <w:rFonts w:ascii="Times New Roman" w:hAnsi="Times New Roman" w:hint="default"/>
          <w:rtl w:val="0"/>
          <w:lang w:val="fr-FR"/>
        </w:rPr>
        <w:t>‘</w:t>
      </w:r>
      <w:r>
        <w:rPr>
          <w:rStyle w:val="Aucun"/>
          <w:rFonts w:ascii="Times New Roman" w:hAnsi="Times New Roman"/>
          <w:rtl w:val="0"/>
        </w:rPr>
        <w:t>***</w:t>
      </w:r>
      <w:r>
        <w:rPr>
          <w:rStyle w:val="Aucun"/>
          <w:rFonts w:ascii="Times New Roman" w:hAnsi="Times New Roman" w:hint="default"/>
          <w:rtl w:val="0"/>
          <w:lang w:val="fr-FR"/>
        </w:rPr>
        <w:t xml:space="preserve">’ </w:t>
      </w:r>
      <w:r>
        <w:rPr>
          <w:rStyle w:val="Aucun"/>
          <w:rFonts w:ascii="Times New Roman" w:hAnsi="Times New Roman"/>
          <w:rtl w:val="0"/>
        </w:rPr>
        <w:t xml:space="preserve">0.001 </w:t>
      </w:r>
      <w:r>
        <w:rPr>
          <w:rStyle w:val="Aucun"/>
          <w:rFonts w:ascii="Times New Roman" w:hAnsi="Times New Roman" w:hint="default"/>
          <w:rtl w:val="0"/>
          <w:lang w:val="fr-FR"/>
        </w:rPr>
        <w:t>‘</w:t>
      </w:r>
      <w:r>
        <w:rPr>
          <w:rStyle w:val="Aucun"/>
          <w:rFonts w:ascii="Times New Roman" w:hAnsi="Times New Roman"/>
          <w:rtl w:val="0"/>
        </w:rPr>
        <w:t>**</w:t>
      </w:r>
      <w:r>
        <w:rPr>
          <w:rStyle w:val="Aucun"/>
          <w:rFonts w:ascii="Times New Roman" w:hAnsi="Times New Roman" w:hint="default"/>
          <w:rtl w:val="0"/>
          <w:lang w:val="fr-FR"/>
        </w:rPr>
        <w:t xml:space="preserve">’ </w:t>
      </w:r>
      <w:r>
        <w:rPr>
          <w:rStyle w:val="Aucun"/>
          <w:rFonts w:ascii="Times New Roman" w:hAnsi="Times New Roman"/>
          <w:rtl w:val="0"/>
        </w:rPr>
        <w:t xml:space="preserve">0.01 </w:t>
      </w:r>
      <w:r>
        <w:rPr>
          <w:rStyle w:val="Aucun"/>
          <w:rFonts w:ascii="Times New Roman" w:hAnsi="Times New Roman" w:hint="default"/>
          <w:rtl w:val="0"/>
          <w:lang w:val="fr-FR"/>
        </w:rPr>
        <w:t>‘</w:t>
      </w:r>
      <w:r>
        <w:rPr>
          <w:rStyle w:val="Aucun"/>
          <w:rFonts w:ascii="Times New Roman" w:hAnsi="Times New Roman"/>
          <w:rtl w:val="0"/>
        </w:rPr>
        <w:t>*</w:t>
      </w:r>
      <w:r>
        <w:rPr>
          <w:rStyle w:val="Aucun"/>
          <w:rFonts w:ascii="Times New Roman" w:hAnsi="Times New Roman" w:hint="default"/>
          <w:rtl w:val="0"/>
          <w:lang w:val="fr-FR"/>
        </w:rPr>
        <w:t xml:space="preserve">’ </w:t>
      </w:r>
      <w:r>
        <w:rPr>
          <w:rStyle w:val="Aucun"/>
          <w:rFonts w:ascii="Times New Roman" w:hAnsi="Times New Roman"/>
          <w:rtl w:val="0"/>
        </w:rPr>
        <w:t xml:space="preserve">0.05 </w:t>
      </w:r>
      <w:r>
        <w:rPr>
          <w:rStyle w:val="Aucun"/>
          <w:rFonts w:ascii="Times New Roman" w:hAnsi="Times New Roman" w:hint="default"/>
          <w:rtl w:val="0"/>
          <w:lang w:val="fr-FR"/>
        </w:rPr>
        <w:t>‘</w:t>
      </w:r>
      <w:r>
        <w:rPr>
          <w:rStyle w:val="Aucun"/>
          <w:rFonts w:ascii="Times New Roman" w:hAnsi="Times New Roman"/>
          <w:rtl w:val="0"/>
        </w:rPr>
        <w:t>.</w:t>
      </w:r>
      <w:r>
        <w:rPr>
          <w:rStyle w:val="Aucun"/>
          <w:rFonts w:ascii="Times New Roman" w:hAnsi="Times New Roman" w:hint="default"/>
          <w:rtl w:val="0"/>
          <w:lang w:val="fr-FR"/>
        </w:rPr>
        <w:t xml:space="preserve">’ </w:t>
      </w:r>
      <w:r>
        <w:rPr>
          <w:rStyle w:val="Aucun"/>
          <w:rFonts w:ascii="Times New Roman" w:hAnsi="Times New Roman"/>
          <w:rtl w:val="0"/>
        </w:rPr>
        <w:t xml:space="preserve">0.1 </w:t>
      </w:r>
      <w:r>
        <w:rPr>
          <w:rStyle w:val="Aucun"/>
          <w:rFonts w:ascii="Times New Roman" w:hAnsi="Times New Roman" w:hint="default"/>
          <w:rtl w:val="0"/>
          <w:lang w:val="fr-FR"/>
        </w:rPr>
        <w:t xml:space="preserve">‘ ’ </w:t>
      </w:r>
      <w:r>
        <w:rPr>
          <w:rStyle w:val="Aucun"/>
          <w:rFonts w:ascii="Times New Roman" w:hAnsi="Times New Roman"/>
          <w:rtl w:val="0"/>
        </w:rPr>
        <w:t>1</w:t>
      </w:r>
    </w:p>
    <w:p>
      <w:pPr>
        <w:pStyle w:val="Corps"/>
        <w:spacing w:line="432" w:lineRule="auto"/>
        <w:jc w:val="both"/>
        <w:rPr>
          <w:rStyle w:val="Aucun"/>
          <w:rFonts w:ascii="Times New Roman" w:cs="Times New Roman" w:hAnsi="Times New Roman" w:eastAsia="Times New Roman"/>
          <w:sz w:val="24"/>
          <w:szCs w:val="24"/>
        </w:rPr>
      </w:pPr>
    </w:p>
    <w:p>
      <w:pPr>
        <w:pStyle w:val="Corps"/>
        <w:spacing w:line="432" w:lineRule="auto"/>
        <w:jc w:val="both"/>
        <w:rPr>
          <w:rStyle w:val="Aucun"/>
          <w:rFonts w:ascii="Times New Roman" w:cs="Times New Roman" w:hAnsi="Times New Roman" w:eastAsia="Times New Roman"/>
          <w:sz w:val="24"/>
          <w:szCs w:val="24"/>
        </w:rPr>
      </w:pPr>
    </w:p>
    <w:p>
      <w:pPr>
        <w:pStyle w:val="Corps"/>
        <w:spacing w:line="432" w:lineRule="auto"/>
        <w:jc w:val="both"/>
        <w:rPr>
          <w:rStyle w:val="Aucun"/>
          <w:rFonts w:ascii="Times New Roman" w:cs="Times New Roman" w:hAnsi="Times New Roman" w:eastAsia="Times New Roman"/>
          <w:sz w:val="24"/>
          <w:szCs w:val="24"/>
        </w:rPr>
      </w:pPr>
    </w:p>
    <w:p>
      <w:pPr>
        <w:pStyle w:val="Corps"/>
        <w:spacing w:line="432" w:lineRule="auto"/>
        <w:jc w:val="center"/>
        <w:rPr>
          <w:rStyle w:val="Aucun"/>
          <w:rFonts w:ascii="Times New Roman" w:cs="Times New Roman" w:hAnsi="Times New Roman" w:eastAsia="Times New Roman"/>
          <w:i w:val="1"/>
          <w:iCs w:val="1"/>
          <w:sz w:val="24"/>
          <w:szCs w:val="24"/>
        </w:rPr>
      </w:pPr>
      <w:r>
        <w:rPr>
          <w:rStyle w:val="Aucun"/>
          <w:rFonts w:ascii="Times New Roman" w:hAnsi="Times New Roman"/>
          <w:i w:val="1"/>
          <w:iCs w:val="1"/>
          <w:sz w:val="24"/>
          <w:szCs w:val="24"/>
          <w:rtl w:val="0"/>
          <w:lang w:val="fr-FR"/>
        </w:rPr>
        <w:t>Tableau 4 : R</w:t>
      </w:r>
      <w:r>
        <w:rPr>
          <w:rStyle w:val="Aucun"/>
          <w:rFonts w:ascii="Times New Roman" w:hAnsi="Times New Roman" w:hint="default"/>
          <w:i w:val="1"/>
          <w:iCs w:val="1"/>
          <w:sz w:val="24"/>
          <w:szCs w:val="24"/>
          <w:rtl w:val="0"/>
          <w:lang w:val="fr-FR"/>
        </w:rPr>
        <w:t>é</w:t>
      </w:r>
      <w:r>
        <w:rPr>
          <w:rStyle w:val="Aucun"/>
          <w:rFonts w:ascii="Times New Roman" w:hAnsi="Times New Roman"/>
          <w:i w:val="1"/>
          <w:iCs w:val="1"/>
          <w:sz w:val="24"/>
          <w:szCs w:val="24"/>
          <w:rtl w:val="0"/>
          <w:lang w:val="fr-FR"/>
        </w:rPr>
        <w:t>sultats de l</w:t>
      </w:r>
      <w:r>
        <w:rPr>
          <w:rStyle w:val="Aucun"/>
          <w:rFonts w:ascii="Times New Roman" w:hAnsi="Times New Roman" w:hint="default"/>
          <w:i w:val="1"/>
          <w:iCs w:val="1"/>
          <w:sz w:val="24"/>
          <w:szCs w:val="24"/>
          <w:rtl w:val="0"/>
          <w:lang w:val="fr-FR"/>
        </w:rPr>
        <w:t>’</w:t>
      </w:r>
      <w:r>
        <w:rPr>
          <w:rStyle w:val="Aucun"/>
          <w:rFonts w:ascii="Times New Roman" w:hAnsi="Times New Roman"/>
          <w:i w:val="1"/>
          <w:iCs w:val="1"/>
          <w:sz w:val="24"/>
          <w:szCs w:val="24"/>
          <w:rtl w:val="0"/>
          <w:lang w:val="fr-FR"/>
        </w:rPr>
        <w:t>ANOVA sur les effets de l</w:t>
      </w:r>
      <w:r>
        <w:rPr>
          <w:rStyle w:val="Aucun"/>
          <w:rFonts w:ascii="Times New Roman" w:hAnsi="Times New Roman" w:hint="default"/>
          <w:i w:val="1"/>
          <w:iCs w:val="1"/>
          <w:sz w:val="24"/>
          <w:szCs w:val="24"/>
          <w:rtl w:val="0"/>
          <w:lang w:val="fr-FR"/>
        </w:rPr>
        <w:t>’</w:t>
      </w:r>
      <w:r>
        <w:rPr>
          <w:rStyle w:val="Aucun"/>
          <w:rFonts w:ascii="Times New Roman" w:hAnsi="Times New Roman"/>
          <w:i w:val="1"/>
          <w:iCs w:val="1"/>
          <w:sz w:val="24"/>
          <w:szCs w:val="24"/>
          <w:rtl w:val="0"/>
          <w:lang w:val="fr-FR"/>
        </w:rPr>
        <w:t>animation et de la valence sur le plaisir ressenti</w:t>
      </w:r>
    </w:p>
    <w:p>
      <w:pPr>
        <w:pStyle w:val="Corps"/>
        <w:spacing w:line="432" w:lineRule="auto"/>
        <w:jc w:val="both"/>
        <w:rPr>
          <w:rStyle w:val="Aucun"/>
          <w:rFonts w:ascii="Times New Roman" w:cs="Times New Roman" w:hAnsi="Times New Roman" w:eastAsia="Times New Roman"/>
          <w:sz w:val="24"/>
          <w:szCs w:val="24"/>
        </w:rPr>
      </w:pPr>
    </w:p>
    <w:p>
      <w:pPr>
        <w:pStyle w:val="Corps"/>
        <w:spacing w:line="432" w:lineRule="auto"/>
        <w:jc w:val="both"/>
        <w:rPr>
          <w:rStyle w:val="Aucun"/>
          <w:rFonts w:ascii="Times New Roman" w:cs="Times New Roman" w:hAnsi="Times New Roman" w:eastAsia="Times New Roman"/>
          <w:sz w:val="24"/>
          <w:szCs w:val="24"/>
        </w:rPr>
      </w:pPr>
      <w:r>
        <w:rPr>
          <w:rStyle w:val="Aucun"/>
          <w:rFonts w:ascii="Times New Roman" w:hAnsi="Times New Roman"/>
          <w:sz w:val="24"/>
          <w:szCs w:val="24"/>
          <w:rtl w:val="0"/>
          <w:lang w:val="fr-FR"/>
        </w:rPr>
        <w:t xml:space="preserve">Notre analyse de variance </w:t>
      </w:r>
      <w:r>
        <w:rPr>
          <w:rStyle w:val="Aucun"/>
          <w:rFonts w:ascii="Times New Roman" w:hAnsi="Times New Roman" w:hint="default"/>
          <w:sz w:val="24"/>
          <w:szCs w:val="24"/>
          <w:rtl w:val="0"/>
          <w:lang w:val="fr-FR"/>
        </w:rPr>
        <w:t xml:space="preserve">à </w:t>
      </w:r>
      <w:r>
        <w:rPr>
          <w:rStyle w:val="Aucun"/>
          <w:rFonts w:ascii="Times New Roman" w:hAnsi="Times New Roman"/>
          <w:sz w:val="24"/>
          <w:szCs w:val="24"/>
          <w:rtl w:val="0"/>
          <w:lang w:val="fr-FR"/>
        </w:rPr>
        <w:t>mesures r</w:t>
      </w:r>
      <w:r>
        <w:rPr>
          <w:rStyle w:val="Aucun"/>
          <w:rFonts w:ascii="Times New Roman" w:hAnsi="Times New Roman" w:hint="default"/>
          <w:sz w:val="24"/>
          <w:szCs w:val="24"/>
          <w:rtl w:val="0"/>
          <w:lang w:val="fr-FR"/>
        </w:rPr>
        <w:t>é</w:t>
      </w:r>
      <w:r>
        <w:rPr>
          <w:rStyle w:val="Aucun"/>
          <w:rFonts w:ascii="Times New Roman" w:hAnsi="Times New Roman"/>
          <w:sz w:val="24"/>
          <w:szCs w:val="24"/>
          <w:rtl w:val="0"/>
        </w:rPr>
        <w:t>p</w:t>
      </w:r>
      <w:r>
        <w:rPr>
          <w:rStyle w:val="Aucun"/>
          <w:rFonts w:ascii="Times New Roman" w:hAnsi="Times New Roman" w:hint="default"/>
          <w:sz w:val="24"/>
          <w:szCs w:val="24"/>
          <w:rtl w:val="0"/>
          <w:lang w:val="fr-FR"/>
        </w:rPr>
        <w:t>é</w:t>
      </w:r>
      <w:r>
        <w:rPr>
          <w:rStyle w:val="Aucun"/>
          <w:rFonts w:ascii="Times New Roman" w:hAnsi="Times New Roman"/>
          <w:sz w:val="24"/>
          <w:szCs w:val="24"/>
          <w:rtl w:val="0"/>
        </w:rPr>
        <w:t>t</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es au sujet du plaisir ressenti montre un effet principal tr</w:t>
      </w:r>
      <w:r>
        <w:rPr>
          <w:rStyle w:val="Aucun"/>
          <w:rFonts w:ascii="Times New Roman" w:hAnsi="Times New Roman" w:hint="default"/>
          <w:sz w:val="24"/>
          <w:szCs w:val="24"/>
          <w:rtl w:val="0"/>
          <w:lang w:val="fr-FR"/>
        </w:rPr>
        <w:t>è</w:t>
      </w:r>
      <w:r>
        <w:rPr>
          <w:rStyle w:val="Aucun"/>
          <w:rFonts w:ascii="Times New Roman" w:hAnsi="Times New Roman"/>
          <w:sz w:val="24"/>
          <w:szCs w:val="24"/>
          <w:rtl w:val="0"/>
          <w:lang w:val="fr-FR"/>
        </w:rPr>
        <w:t xml:space="preserve">s significatif de la valence </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motionnelle des images (</w:t>
      </w:r>
      <w:r>
        <w:rPr>
          <w:rStyle w:val="Aucun"/>
          <w:rFonts w:ascii="Times New Roman" w:hAnsi="Times New Roman"/>
          <w:i w:val="1"/>
          <w:iCs w:val="1"/>
          <w:sz w:val="24"/>
          <w:szCs w:val="24"/>
          <w:rtl w:val="0"/>
        </w:rPr>
        <w:t>F</w:t>
      </w:r>
      <w:r>
        <w:rPr>
          <w:rStyle w:val="Aucun"/>
          <w:rFonts w:ascii="Times New Roman" w:hAnsi="Times New Roman"/>
          <w:sz w:val="24"/>
          <w:szCs w:val="24"/>
          <w:rtl w:val="0"/>
        </w:rPr>
        <w:t xml:space="preserve">(1,39) = 334,92, </w:t>
      </w:r>
      <w:r>
        <w:rPr>
          <w:rStyle w:val="Aucun"/>
          <w:rFonts w:ascii="Times New Roman" w:hAnsi="Times New Roman"/>
          <w:i w:val="1"/>
          <w:iCs w:val="1"/>
          <w:sz w:val="24"/>
          <w:szCs w:val="24"/>
          <w:rtl w:val="0"/>
          <w:lang w:val="nl-NL"/>
        </w:rPr>
        <w:t xml:space="preserve">p </w:t>
      </w:r>
      <w:r>
        <w:rPr>
          <w:rStyle w:val="Aucun"/>
          <w:rFonts w:ascii="Times New Roman" w:hAnsi="Times New Roman"/>
          <w:sz w:val="24"/>
          <w:szCs w:val="24"/>
          <w:rtl w:val="0"/>
          <w:lang w:val="fr-FR"/>
        </w:rPr>
        <w:t>&lt; 0,0001). Cela signifie que les niveaux de plaisir ressentis diff</w:t>
      </w:r>
      <w:r>
        <w:rPr>
          <w:rStyle w:val="Aucun"/>
          <w:rFonts w:ascii="Times New Roman" w:hAnsi="Times New Roman" w:hint="default"/>
          <w:sz w:val="24"/>
          <w:szCs w:val="24"/>
          <w:rtl w:val="0"/>
          <w:lang w:val="fr-FR"/>
        </w:rPr>
        <w:t>è</w:t>
      </w:r>
      <w:r>
        <w:rPr>
          <w:rStyle w:val="Aucun"/>
          <w:rFonts w:ascii="Times New Roman" w:hAnsi="Times New Roman"/>
          <w:sz w:val="24"/>
          <w:szCs w:val="24"/>
          <w:rtl w:val="0"/>
          <w:lang w:val="fr-FR"/>
        </w:rPr>
        <w:t>rent visiblement des images n</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 xml:space="preserve">gatives et neutres. </w:t>
      </w:r>
    </w:p>
    <w:p>
      <w:pPr>
        <w:pStyle w:val="Corps"/>
        <w:spacing w:line="432" w:lineRule="auto"/>
        <w:jc w:val="both"/>
        <w:rPr>
          <w:rStyle w:val="Aucun"/>
          <w:rFonts w:ascii="Times New Roman" w:cs="Times New Roman" w:hAnsi="Times New Roman" w:eastAsia="Times New Roman"/>
          <w:sz w:val="24"/>
          <w:szCs w:val="24"/>
        </w:rPr>
      </w:pPr>
      <w:r>
        <w:rPr>
          <w:rStyle w:val="Aucun"/>
          <w:rFonts w:ascii="Times New Roman" w:hAnsi="Times New Roman"/>
          <w:sz w:val="24"/>
          <w:szCs w:val="24"/>
          <w:rtl w:val="0"/>
          <w:lang w:val="fr-FR"/>
        </w:rPr>
        <w:t>En revanche, il n</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y a pas d</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effet significatif du mouvement (anim</w:t>
      </w:r>
      <w:r>
        <w:rPr>
          <w:rStyle w:val="Aucun"/>
          <w:rFonts w:ascii="Times New Roman" w:hAnsi="Times New Roman" w:hint="default"/>
          <w:sz w:val="24"/>
          <w:szCs w:val="24"/>
          <w:rtl w:val="0"/>
          <w:lang w:val="fr-FR"/>
        </w:rPr>
        <w:t xml:space="preserve">é </w:t>
      </w:r>
      <w:r>
        <w:rPr>
          <w:rStyle w:val="Aucun"/>
          <w:rFonts w:ascii="Times New Roman" w:hAnsi="Times New Roman"/>
          <w:sz w:val="24"/>
          <w:szCs w:val="24"/>
          <w:rtl w:val="0"/>
          <w:lang w:val="fr-FR"/>
        </w:rPr>
        <w:t>vs fixe) sur le plaisir ressenti (</w:t>
      </w:r>
      <w:r>
        <w:rPr>
          <w:rStyle w:val="Aucun"/>
          <w:rFonts w:ascii="Times New Roman" w:hAnsi="Times New Roman"/>
          <w:i w:val="1"/>
          <w:iCs w:val="1"/>
          <w:sz w:val="24"/>
          <w:szCs w:val="24"/>
          <w:rtl w:val="0"/>
        </w:rPr>
        <w:t>F</w:t>
      </w:r>
      <w:r>
        <w:rPr>
          <w:rStyle w:val="Aucun"/>
          <w:rFonts w:ascii="Times New Roman" w:hAnsi="Times New Roman"/>
          <w:sz w:val="24"/>
          <w:szCs w:val="24"/>
          <w:rtl w:val="0"/>
        </w:rPr>
        <w:t xml:space="preserve">(1,39) = 1,51, </w:t>
      </w:r>
      <w:r>
        <w:rPr>
          <w:rStyle w:val="Aucun"/>
          <w:rFonts w:ascii="Times New Roman" w:hAnsi="Times New Roman"/>
          <w:i w:val="1"/>
          <w:iCs w:val="1"/>
          <w:sz w:val="24"/>
          <w:szCs w:val="24"/>
          <w:rtl w:val="0"/>
        </w:rPr>
        <w:t>p</w:t>
      </w:r>
      <w:r>
        <w:rPr>
          <w:rStyle w:val="Aucun"/>
          <w:rFonts w:ascii="Times New Roman" w:hAnsi="Times New Roman"/>
          <w:sz w:val="24"/>
          <w:szCs w:val="24"/>
          <w:rtl w:val="0"/>
        </w:rPr>
        <w:t xml:space="preserve"> = 0,227), ni d</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interaction significative entre le mouvement et la valence (</w:t>
      </w:r>
      <w:r>
        <w:rPr>
          <w:rStyle w:val="Aucun"/>
          <w:rFonts w:ascii="Times New Roman" w:hAnsi="Times New Roman"/>
          <w:i w:val="1"/>
          <w:iCs w:val="1"/>
          <w:sz w:val="24"/>
          <w:szCs w:val="24"/>
          <w:rtl w:val="0"/>
        </w:rPr>
        <w:t>F</w:t>
      </w:r>
      <w:r>
        <w:rPr>
          <w:rStyle w:val="Aucun"/>
          <w:rFonts w:ascii="Times New Roman" w:hAnsi="Times New Roman"/>
          <w:sz w:val="24"/>
          <w:szCs w:val="24"/>
          <w:rtl w:val="0"/>
        </w:rPr>
        <w:t xml:space="preserve">(1,39) = 2,65, </w:t>
      </w:r>
      <w:r>
        <w:rPr>
          <w:rStyle w:val="Aucun"/>
          <w:rFonts w:ascii="Times New Roman" w:hAnsi="Times New Roman"/>
          <w:i w:val="1"/>
          <w:iCs w:val="1"/>
          <w:sz w:val="24"/>
          <w:szCs w:val="24"/>
          <w:rtl w:val="0"/>
        </w:rPr>
        <w:t>p</w:t>
      </w:r>
      <w:r>
        <w:rPr>
          <w:rStyle w:val="Aucun"/>
          <w:rFonts w:ascii="Times New Roman" w:hAnsi="Times New Roman"/>
          <w:sz w:val="24"/>
          <w:szCs w:val="24"/>
          <w:rtl w:val="0"/>
          <w:lang w:val="fr-FR"/>
        </w:rPr>
        <w:t xml:space="preserve"> = 0,111). Autrement dit, le fait qu</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une image soit anim</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pt-PT"/>
        </w:rPr>
        <w:t>e ou fixe n</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a pas d</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influence</w:t>
      </w:r>
      <w:commentRangeStart w:id="60"/>
      <w:r>
        <w:rPr>
          <w:rStyle w:val="Aucun"/>
          <w:rFonts w:ascii="Times New Roman" w:hAnsi="Times New Roman"/>
          <w:sz w:val="24"/>
          <w:szCs w:val="24"/>
          <w:rtl w:val="0"/>
          <w:lang w:val="it-IT"/>
        </w:rPr>
        <w:t xml:space="preserve"> important</w:t>
      </w:r>
      <w:commentRangeEnd w:id="60"/>
      <w:r>
        <w:commentReference w:id="60"/>
      </w:r>
      <w:r>
        <w:rPr>
          <w:rStyle w:val="Aucun"/>
          <w:rFonts w:ascii="Times New Roman" w:hAnsi="Times New Roman"/>
          <w:sz w:val="24"/>
          <w:szCs w:val="24"/>
          <w:rtl w:val="0"/>
          <w:lang w:val="fr-FR"/>
        </w:rPr>
        <w:t xml:space="preserve"> sur le plaisir ressenti et l</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effet de la valence ne d</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pend pas du type d</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it-IT"/>
        </w:rPr>
        <w:t xml:space="preserve">animation. </w:t>
      </w:r>
    </w:p>
    <w:p>
      <w:pPr>
        <w:pStyle w:val="Corps"/>
        <w:spacing w:line="432" w:lineRule="auto"/>
        <w:jc w:val="both"/>
        <w:rPr>
          <w:rStyle w:val="Aucun"/>
          <w:rFonts w:ascii="Times New Roman" w:cs="Times New Roman" w:hAnsi="Times New Roman" w:eastAsia="Times New Roman"/>
          <w:sz w:val="24"/>
          <w:szCs w:val="24"/>
        </w:rPr>
      </w:pPr>
    </w:p>
    <w:p>
      <w:pPr>
        <w:pStyle w:val="Corps"/>
        <w:spacing w:line="432" w:lineRule="auto"/>
        <w:jc w:val="both"/>
        <w:rPr>
          <w:rStyle w:val="Aucun"/>
          <w:rFonts w:ascii="Times New Roman" w:cs="Times New Roman" w:hAnsi="Times New Roman" w:eastAsia="Times New Roman"/>
          <w:sz w:val="24"/>
          <w:szCs w:val="24"/>
        </w:rPr>
      </w:pPr>
    </w:p>
    <w:p>
      <w:pPr>
        <w:pStyle w:val="Corps"/>
        <w:spacing w:line="288" w:lineRule="auto"/>
        <w:jc w:val="both"/>
        <w:rPr>
          <w:rStyle w:val="Aucun"/>
          <w:rFonts w:ascii="Times New Roman" w:cs="Times New Roman" w:hAnsi="Times New Roman" w:eastAsia="Times New Roman"/>
          <w:sz w:val="24"/>
          <w:szCs w:val="24"/>
        </w:rPr>
      </w:pPr>
      <w:r>
        <w:rPr>
          <w:rStyle w:val="Aucun"/>
          <w:rFonts w:ascii="Times New Roman" w:cs="Times New Roman" w:hAnsi="Times New Roman" w:eastAsia="Times New Roman"/>
          <w:sz w:val="24"/>
          <w:szCs w:val="24"/>
        </w:rPr>
        <w:drawing xmlns:a="http://schemas.openxmlformats.org/drawingml/2006/main">
          <wp:inline distT="0" distB="0" distL="0" distR="0">
            <wp:extent cx="5731200" cy="4927600"/>
            <wp:effectExtent l="0" t="0" r="0" b="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5">
                      <a:extLst/>
                    </a:blip>
                    <a:stretch>
                      <a:fillRect/>
                    </a:stretch>
                  </pic:blipFill>
                  <pic:spPr>
                    <a:xfrm>
                      <a:off x="0" y="0"/>
                      <a:ext cx="5731200" cy="4927600"/>
                    </a:xfrm>
                    <a:prstGeom prst="rect">
                      <a:avLst/>
                    </a:prstGeom>
                    <a:ln w="12700" cap="flat">
                      <a:noFill/>
                      <a:miter lim="400000"/>
                    </a:ln>
                    <a:effectLst/>
                  </pic:spPr>
                </pic:pic>
              </a:graphicData>
            </a:graphic>
          </wp:inline>
        </w:drawing>
      </w:r>
    </w:p>
    <w:p>
      <w:pPr>
        <w:pStyle w:val="Corps"/>
        <w:spacing w:line="288" w:lineRule="auto"/>
        <w:jc w:val="center"/>
        <w:rPr>
          <w:rStyle w:val="Aucun"/>
          <w:rFonts w:ascii="Times New Roman" w:cs="Times New Roman" w:hAnsi="Times New Roman" w:eastAsia="Times New Roman"/>
          <w:i w:val="1"/>
          <w:iCs w:val="1"/>
          <w:sz w:val="24"/>
          <w:szCs w:val="24"/>
        </w:rPr>
      </w:pPr>
      <w:r>
        <w:rPr>
          <w:rStyle w:val="Aucun"/>
          <w:rFonts w:ascii="Times New Roman" w:hAnsi="Times New Roman"/>
          <w:i w:val="1"/>
          <w:iCs w:val="1"/>
          <w:sz w:val="24"/>
          <w:szCs w:val="24"/>
          <w:rtl w:val="0"/>
          <w:lang w:val="fr-FR"/>
        </w:rPr>
        <w:t>Graphique 4 : Distribution des scores pour l</w:t>
      </w:r>
      <w:r>
        <w:rPr>
          <w:rStyle w:val="Aucun"/>
          <w:rFonts w:ascii="Times New Roman" w:hAnsi="Times New Roman" w:hint="default"/>
          <w:i w:val="1"/>
          <w:iCs w:val="1"/>
          <w:sz w:val="24"/>
          <w:szCs w:val="24"/>
          <w:rtl w:val="0"/>
          <w:lang w:val="fr-FR"/>
        </w:rPr>
        <w:t>’</w:t>
      </w:r>
      <w:r>
        <w:rPr>
          <w:rStyle w:val="Aucun"/>
          <w:rFonts w:ascii="Times New Roman" w:hAnsi="Times New Roman"/>
          <w:i w:val="1"/>
          <w:iCs w:val="1"/>
          <w:sz w:val="24"/>
          <w:szCs w:val="24"/>
          <w:rtl w:val="0"/>
          <w:lang w:val="it-IT"/>
        </w:rPr>
        <w:t>intensit</w:t>
      </w:r>
      <w:r>
        <w:rPr>
          <w:rStyle w:val="Aucun"/>
          <w:rFonts w:ascii="Times New Roman" w:hAnsi="Times New Roman" w:hint="default"/>
          <w:i w:val="1"/>
          <w:iCs w:val="1"/>
          <w:sz w:val="24"/>
          <w:szCs w:val="24"/>
          <w:rtl w:val="0"/>
          <w:lang w:val="fr-FR"/>
        </w:rPr>
        <w:t>é é</w:t>
      </w:r>
      <w:r>
        <w:rPr>
          <w:rStyle w:val="Aucun"/>
          <w:rFonts w:ascii="Times New Roman" w:hAnsi="Times New Roman"/>
          <w:i w:val="1"/>
          <w:iCs w:val="1"/>
          <w:sz w:val="24"/>
          <w:szCs w:val="24"/>
          <w:rtl w:val="0"/>
          <w:lang w:val="fr-FR"/>
        </w:rPr>
        <w:t>motionnelle per</w:t>
      </w:r>
      <w:r>
        <w:rPr>
          <w:rStyle w:val="Aucun"/>
          <w:rFonts w:ascii="Times New Roman" w:hAnsi="Times New Roman" w:hint="default"/>
          <w:i w:val="1"/>
          <w:iCs w:val="1"/>
          <w:sz w:val="24"/>
          <w:szCs w:val="24"/>
          <w:rtl w:val="0"/>
          <w:lang w:val="fr-FR"/>
        </w:rPr>
        <w:t>ç</w:t>
      </w:r>
      <w:r>
        <w:rPr>
          <w:rStyle w:val="Aucun"/>
          <w:rFonts w:ascii="Times New Roman" w:hAnsi="Times New Roman"/>
          <w:i w:val="1"/>
          <w:iCs w:val="1"/>
          <w:sz w:val="24"/>
          <w:szCs w:val="24"/>
          <w:rtl w:val="0"/>
          <w:lang w:val="fr-FR"/>
        </w:rPr>
        <w:t>ue selon l</w:t>
      </w:r>
      <w:r>
        <w:rPr>
          <w:rStyle w:val="Aucun"/>
          <w:rFonts w:ascii="Times New Roman" w:hAnsi="Times New Roman" w:hint="default"/>
          <w:i w:val="1"/>
          <w:iCs w:val="1"/>
          <w:sz w:val="24"/>
          <w:szCs w:val="24"/>
          <w:rtl w:val="0"/>
          <w:lang w:val="fr-FR"/>
        </w:rPr>
        <w:t>’</w:t>
      </w:r>
      <w:r>
        <w:rPr>
          <w:rStyle w:val="Aucun"/>
          <w:rFonts w:ascii="Times New Roman" w:hAnsi="Times New Roman"/>
          <w:i w:val="1"/>
          <w:iCs w:val="1"/>
          <w:sz w:val="24"/>
          <w:szCs w:val="24"/>
          <w:rtl w:val="0"/>
          <w:lang w:val="fr-FR"/>
        </w:rPr>
        <w:t>animation et la valence</w:t>
      </w:r>
    </w:p>
    <w:p>
      <w:pPr>
        <w:pStyle w:val="Corps"/>
        <w:spacing w:line="288" w:lineRule="auto"/>
        <w:jc w:val="both"/>
        <w:rPr>
          <w:rStyle w:val="Aucun"/>
          <w:rFonts w:ascii="Times New Roman" w:cs="Times New Roman" w:hAnsi="Times New Roman" w:eastAsia="Times New Roman"/>
          <w:i w:val="1"/>
          <w:iCs w:val="1"/>
          <w:sz w:val="24"/>
          <w:szCs w:val="24"/>
        </w:rPr>
      </w:pPr>
      <w:r>
        <w:rPr>
          <w:rStyle w:val="Aucun"/>
          <w:rFonts w:ascii="Times New Roman" w:hAnsi="Times New Roman"/>
          <w:i w:val="1"/>
          <w:iCs w:val="1"/>
          <w:sz w:val="24"/>
          <w:szCs w:val="24"/>
          <w:rtl w:val="0"/>
        </w:rPr>
        <w:t>L</w:t>
      </w:r>
      <w:r>
        <w:rPr>
          <w:rStyle w:val="Aucun"/>
          <w:rFonts w:ascii="Times New Roman" w:hAnsi="Times New Roman" w:hint="default"/>
          <w:i w:val="1"/>
          <w:iCs w:val="1"/>
          <w:sz w:val="24"/>
          <w:szCs w:val="24"/>
          <w:rtl w:val="0"/>
          <w:lang w:val="fr-FR"/>
        </w:rPr>
        <w:t>é</w:t>
      </w:r>
      <w:r>
        <w:rPr>
          <w:rStyle w:val="Aucun"/>
          <w:rFonts w:ascii="Times New Roman" w:hAnsi="Times New Roman"/>
          <w:i w:val="1"/>
          <w:iCs w:val="1"/>
          <w:sz w:val="24"/>
          <w:szCs w:val="24"/>
          <w:rtl w:val="0"/>
          <w:lang w:val="fr-FR"/>
        </w:rPr>
        <w:t xml:space="preserve">gende : </w:t>
        <w:br w:type="textWrapping"/>
      </w:r>
      <w:commentRangeStart w:id="61"/>
    </w:p>
    <w:p>
      <w:pPr>
        <w:pStyle w:val="Corps"/>
        <w:numPr>
          <w:ilvl w:val="0"/>
          <w:numId w:val="2"/>
        </w:numPr>
        <w:bidi w:val="0"/>
        <w:spacing w:line="432" w:lineRule="auto"/>
        <w:ind w:right="0"/>
        <w:jc w:val="left"/>
        <w:rPr>
          <w:rFonts w:ascii="Times New Roman" w:hAnsi="Times New Roman"/>
          <w:i w:val="1"/>
          <w:iCs w:val="1"/>
          <w:sz w:val="24"/>
          <w:szCs w:val="24"/>
          <w:rtl w:val="0"/>
        </w:rPr>
      </w:pPr>
      <w:r>
        <w:rPr>
          <w:rStyle w:val="Aucun"/>
          <w:rFonts w:ascii="Times New Roman" w:hAnsi="Times New Roman"/>
          <w:i w:val="1"/>
          <w:iCs w:val="1"/>
          <w:sz w:val="24"/>
          <w:szCs w:val="24"/>
          <w:rtl w:val="0"/>
        </w:rPr>
        <w:t>(</w:t>
      </w:r>
      <w:r>
        <w:rPr>
          <w:rStyle w:val="Aucun"/>
          <w:rFonts w:ascii="Times New Roman" w:hAnsi="Times New Roman" w:hint="default"/>
          <w:i w:val="1"/>
          <w:iCs w:val="1"/>
          <w:sz w:val="24"/>
          <w:szCs w:val="24"/>
          <w:rtl w:val="0"/>
          <w:lang w:val="fr-FR"/>
        </w:rPr>
        <w:t>—</w:t>
      </w:r>
      <w:r>
        <w:rPr>
          <w:rStyle w:val="Aucun"/>
          <w:rFonts w:ascii="Times New Roman" w:hAnsi="Times New Roman"/>
          <w:i w:val="1"/>
          <w:iCs w:val="1"/>
          <w:sz w:val="24"/>
          <w:szCs w:val="24"/>
          <w:rtl w:val="0"/>
          <w:lang w:val="pt-PT"/>
        </w:rPr>
        <w:t>) repr</w:t>
      </w:r>
      <w:r>
        <w:rPr>
          <w:rStyle w:val="Aucun"/>
          <w:rFonts w:ascii="Times New Roman" w:hAnsi="Times New Roman" w:hint="default"/>
          <w:i w:val="1"/>
          <w:iCs w:val="1"/>
          <w:sz w:val="24"/>
          <w:szCs w:val="24"/>
          <w:rtl w:val="0"/>
          <w:lang w:val="fr-FR"/>
        </w:rPr>
        <w:t>é</w:t>
      </w:r>
      <w:r>
        <w:rPr>
          <w:rStyle w:val="Aucun"/>
          <w:rFonts w:ascii="Times New Roman" w:hAnsi="Times New Roman"/>
          <w:i w:val="1"/>
          <w:iCs w:val="1"/>
          <w:sz w:val="24"/>
          <w:szCs w:val="24"/>
          <w:rtl w:val="0"/>
          <w:lang w:val="fr-FR"/>
        </w:rPr>
        <w:t>sente la moyenne des scores</w:t>
      </w:r>
      <w:commentRangeEnd w:id="61"/>
      <w:r>
        <w:commentReference w:id="61"/>
      </w:r>
      <w:r>
        <w:rPr>
          <w:rStyle w:val="Aucun"/>
          <w:rFonts w:ascii="Times New Roman" w:cs="Times New Roman" w:hAnsi="Times New Roman" w:eastAsia="Times New Roman"/>
          <w:i w:val="1"/>
          <w:iCs w:val="1"/>
          <w:sz w:val="24"/>
          <w:szCs w:val="24"/>
        </w:rPr>
        <w:br w:type="textWrapping"/>
      </w:r>
      <w:commentRangeStart w:id="62"/>
    </w:p>
    <w:p>
      <w:pPr>
        <w:pStyle w:val="Corps"/>
        <w:numPr>
          <w:ilvl w:val="0"/>
          <w:numId w:val="2"/>
        </w:numPr>
        <w:bidi w:val="0"/>
        <w:spacing w:line="432" w:lineRule="auto"/>
        <w:ind w:right="0"/>
        <w:jc w:val="left"/>
        <w:rPr>
          <w:rFonts w:ascii="Times New Roman" w:hAnsi="Times New Roman"/>
          <w:i w:val="1"/>
          <w:iCs w:val="1"/>
          <w:sz w:val="24"/>
          <w:szCs w:val="24"/>
          <w:rtl w:val="0"/>
          <w:lang w:val="fr-FR"/>
        </w:rPr>
      </w:pPr>
      <w:r>
        <w:rPr>
          <w:rStyle w:val="Aucun"/>
          <w:rFonts w:ascii="Times New Roman" w:hAnsi="Times New Roman"/>
          <w:i w:val="1"/>
          <w:iCs w:val="1"/>
          <w:sz w:val="24"/>
          <w:szCs w:val="24"/>
          <w:rtl w:val="0"/>
          <w:lang w:val="fr-FR"/>
        </w:rPr>
        <w:t xml:space="preserve">(---) correspond au 2 </w:t>
      </w:r>
      <w:r>
        <w:rPr>
          <w:rStyle w:val="Aucun"/>
          <w:rFonts w:ascii="Times New Roman" w:hAnsi="Times New Roman" w:hint="default"/>
          <w:i w:val="1"/>
          <w:iCs w:val="1"/>
          <w:sz w:val="24"/>
          <w:szCs w:val="24"/>
          <w:rtl w:val="0"/>
          <w:lang w:val="fr-FR"/>
        </w:rPr>
        <w:t>è</w:t>
      </w:r>
      <w:r>
        <w:rPr>
          <w:rStyle w:val="Aucun"/>
          <w:rFonts w:ascii="Times New Roman" w:hAnsi="Times New Roman"/>
          <w:i w:val="1"/>
          <w:iCs w:val="1"/>
          <w:sz w:val="24"/>
          <w:szCs w:val="24"/>
          <w:rtl w:val="0"/>
          <w:lang w:val="it-IT"/>
        </w:rPr>
        <w:t>me quartile/m</w:t>
      </w:r>
      <w:r>
        <w:rPr>
          <w:rStyle w:val="Aucun"/>
          <w:rFonts w:ascii="Times New Roman" w:hAnsi="Times New Roman" w:hint="default"/>
          <w:i w:val="1"/>
          <w:iCs w:val="1"/>
          <w:sz w:val="24"/>
          <w:szCs w:val="24"/>
          <w:rtl w:val="0"/>
          <w:lang w:val="fr-FR"/>
        </w:rPr>
        <w:t>é</w:t>
      </w:r>
      <w:r>
        <w:rPr>
          <w:rStyle w:val="Aucun"/>
          <w:rFonts w:ascii="Times New Roman" w:hAnsi="Times New Roman"/>
          <w:i w:val="1"/>
          <w:iCs w:val="1"/>
          <w:sz w:val="24"/>
          <w:szCs w:val="24"/>
          <w:rtl w:val="0"/>
          <w:lang w:val="it-IT"/>
        </w:rPr>
        <w:t>diane</w:t>
      </w:r>
      <w:commentRangeEnd w:id="62"/>
      <w:r>
        <w:commentReference w:id="62"/>
      </w:r>
    </w:p>
    <w:p>
      <w:pPr>
        <w:pStyle w:val="Corps"/>
        <w:spacing w:line="432" w:lineRule="auto"/>
        <w:jc w:val="both"/>
        <w:rPr>
          <w:rStyle w:val="Aucun"/>
          <w:rFonts w:ascii="Times New Roman" w:cs="Times New Roman" w:hAnsi="Times New Roman" w:eastAsia="Times New Roman"/>
          <w:sz w:val="24"/>
          <w:szCs w:val="24"/>
        </w:rPr>
      </w:pPr>
    </w:p>
    <w:p>
      <w:pPr>
        <w:pStyle w:val="Corps"/>
        <w:spacing w:line="432" w:lineRule="auto"/>
        <w:jc w:val="both"/>
        <w:rPr>
          <w:rStyle w:val="Aucun"/>
          <w:rFonts w:ascii="Times New Roman" w:cs="Times New Roman" w:hAnsi="Times New Roman" w:eastAsia="Times New Roman"/>
          <w:sz w:val="24"/>
          <w:szCs w:val="24"/>
        </w:rPr>
      </w:pPr>
      <w:r>
        <w:rPr>
          <w:rStyle w:val="Aucun"/>
          <w:rFonts w:ascii="Times New Roman" w:hAnsi="Times New Roman"/>
          <w:sz w:val="24"/>
          <w:szCs w:val="24"/>
          <w:rtl w:val="0"/>
          <w:lang w:val="fr-FR"/>
        </w:rPr>
        <w:t>Dans ce graphique nous pr</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sentons les deux mesures de l</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en-US"/>
        </w:rPr>
        <w:t>exp</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 xml:space="preserve">rience dite </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motionnelle</w:t>
      </w:r>
      <w:r>
        <w:rPr>
          <w:rStyle w:val="Aucun"/>
          <w:rFonts w:ascii="Times New Roman" w:hAnsi="Times New Roman" w:hint="default"/>
          <w:sz w:val="24"/>
          <w:szCs w:val="24"/>
          <w:rtl w:val="0"/>
          <w:lang w:val="fr-FR"/>
        </w:rPr>
        <w:t xml:space="preserve">” </w:t>
      </w:r>
      <w:r>
        <w:rPr>
          <w:rStyle w:val="Aucun"/>
          <w:rFonts w:ascii="Times New Roman" w:hAnsi="Times New Roman"/>
          <w:sz w:val="24"/>
          <w:szCs w:val="24"/>
          <w:rtl w:val="0"/>
          <w:lang w:val="fr-FR"/>
        </w:rPr>
        <w:t xml:space="preserve">de notre </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 xml:space="preserve">tude : </w:t>
      </w:r>
    </w:p>
    <w:p>
      <w:pPr>
        <w:pStyle w:val="Corps"/>
        <w:numPr>
          <w:ilvl w:val="0"/>
          <w:numId w:val="4"/>
        </w:numPr>
        <w:bidi w:val="0"/>
        <w:spacing w:line="432" w:lineRule="auto"/>
        <w:ind w:right="0"/>
        <w:jc w:val="left"/>
        <w:rPr>
          <w:rFonts w:ascii="Times New Roman" w:hAnsi="Times New Roman"/>
          <w:sz w:val="24"/>
          <w:szCs w:val="24"/>
          <w:rtl w:val="0"/>
          <w:lang w:val="fr-FR"/>
        </w:rPr>
      </w:pPr>
      <w:r>
        <w:rPr>
          <w:rStyle w:val="Aucun"/>
          <w:rFonts w:ascii="Times New Roman" w:hAnsi="Times New Roman"/>
          <w:sz w:val="24"/>
          <w:szCs w:val="24"/>
          <w:rtl w:val="0"/>
          <w:lang w:val="fr-FR"/>
        </w:rPr>
        <w:t>A gauche, nous avons l</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 xml:space="preserve">veil </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motionnel (arousal) qui correspond au niveau d</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it-IT"/>
        </w:rPr>
        <w:t>intensit</w:t>
      </w:r>
      <w:r>
        <w:rPr>
          <w:rStyle w:val="Aucun"/>
          <w:rFonts w:ascii="Times New Roman" w:hAnsi="Times New Roman" w:hint="default"/>
          <w:sz w:val="24"/>
          <w:szCs w:val="24"/>
          <w:rtl w:val="0"/>
          <w:lang w:val="fr-FR"/>
        </w:rPr>
        <w:t xml:space="preserve">é </w:t>
      </w:r>
      <w:r>
        <w:rPr>
          <w:rStyle w:val="Aucun"/>
          <w:rFonts w:ascii="Times New Roman" w:hAnsi="Times New Roman"/>
          <w:sz w:val="24"/>
          <w:szCs w:val="24"/>
          <w:rtl w:val="0"/>
          <w:lang w:val="fr-FR"/>
        </w:rPr>
        <w:t>de l</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 xml:space="preserve">motion ressentie face </w:t>
      </w:r>
      <w:r>
        <w:rPr>
          <w:rStyle w:val="Aucun"/>
          <w:rFonts w:ascii="Times New Roman" w:hAnsi="Times New Roman" w:hint="default"/>
          <w:sz w:val="24"/>
          <w:szCs w:val="24"/>
          <w:rtl w:val="0"/>
          <w:lang w:val="fr-FR"/>
        </w:rPr>
        <w:t xml:space="preserve">à </w:t>
      </w:r>
      <w:r>
        <w:rPr>
          <w:rStyle w:val="Aucun"/>
          <w:rFonts w:ascii="Times New Roman" w:hAnsi="Times New Roman"/>
          <w:sz w:val="24"/>
          <w:szCs w:val="24"/>
          <w:rtl w:val="0"/>
          <w:lang w:val="fr-FR"/>
        </w:rPr>
        <w:t>chaque image, qu</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importe sa valence, c</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est-</w:t>
      </w:r>
      <w:r>
        <w:rPr>
          <w:rStyle w:val="Aucun"/>
          <w:rFonts w:ascii="Times New Roman" w:hAnsi="Times New Roman" w:hint="default"/>
          <w:sz w:val="24"/>
          <w:szCs w:val="24"/>
          <w:rtl w:val="0"/>
          <w:lang w:val="fr-FR"/>
        </w:rPr>
        <w:t>à</w:t>
      </w:r>
      <w:r>
        <w:rPr>
          <w:rStyle w:val="Aucun"/>
          <w:rFonts w:ascii="Times New Roman" w:hAnsi="Times New Roman"/>
          <w:sz w:val="24"/>
          <w:szCs w:val="24"/>
          <w:rtl w:val="0"/>
          <w:lang w:val="fr-FR"/>
        </w:rPr>
        <w:t>-dire que l</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motion soit neutre ou n</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it-IT"/>
        </w:rPr>
        <w:t>gative. Il s</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agit du degr</w:t>
      </w:r>
      <w:r>
        <w:rPr>
          <w:rStyle w:val="Aucun"/>
          <w:rFonts w:ascii="Times New Roman" w:hAnsi="Times New Roman" w:hint="default"/>
          <w:sz w:val="24"/>
          <w:szCs w:val="24"/>
          <w:rtl w:val="0"/>
          <w:lang w:val="fr-FR"/>
        </w:rPr>
        <w:t xml:space="preserve">é </w:t>
      </w:r>
      <w:r>
        <w:rPr>
          <w:rStyle w:val="Aucun"/>
          <w:rFonts w:ascii="Times New Roman" w:hAnsi="Times New Roman"/>
          <w:sz w:val="24"/>
          <w:szCs w:val="24"/>
          <w:rtl w:val="0"/>
        </w:rPr>
        <w:t>d</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en-US"/>
        </w:rPr>
        <w:t xml:space="preserve">activation </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motionnelle que le participant estime ressentir en visionnant une image, allant d</w:t>
      </w:r>
      <w:r>
        <w:rPr>
          <w:rStyle w:val="Aucun"/>
          <w:rFonts w:ascii="Times New Roman" w:hAnsi="Times New Roman" w:hint="default"/>
          <w:sz w:val="24"/>
          <w:szCs w:val="24"/>
          <w:rtl w:val="0"/>
          <w:lang w:val="fr-FR"/>
        </w:rPr>
        <w:t>’</w:t>
      </w:r>
      <w:r>
        <w:rPr>
          <w:rStyle w:val="Aucun"/>
          <w:rFonts w:ascii="Times New Roman" w:hAnsi="Times New Roman"/>
          <w:sz w:val="24"/>
          <w:szCs w:val="24"/>
          <w:rtl w:val="0"/>
        </w:rPr>
        <w:t xml:space="preserve">un </w:t>
      </w:r>
      <w:r>
        <w:rPr>
          <w:rStyle w:val="Aucun"/>
          <w:rFonts w:ascii="Times New Roman" w:hAnsi="Times New Roman" w:hint="default"/>
          <w:sz w:val="24"/>
          <w:szCs w:val="24"/>
          <w:rtl w:val="0"/>
          <w:lang w:val="fr-FR"/>
        </w:rPr>
        <w:t>é</w:t>
      </w:r>
      <w:r>
        <w:rPr>
          <w:rStyle w:val="Aucun"/>
          <w:rFonts w:ascii="Times New Roman" w:hAnsi="Times New Roman"/>
          <w:sz w:val="24"/>
          <w:szCs w:val="24"/>
          <w:rtl w:val="0"/>
        </w:rPr>
        <w:t xml:space="preserve">tat calme </w:t>
      </w:r>
      <w:r>
        <w:rPr>
          <w:rStyle w:val="Aucun"/>
          <w:rFonts w:ascii="Times New Roman" w:hAnsi="Times New Roman" w:hint="default"/>
          <w:sz w:val="24"/>
          <w:szCs w:val="24"/>
          <w:rtl w:val="0"/>
          <w:lang w:val="fr-FR"/>
        </w:rPr>
        <w:t xml:space="preserve">à </w:t>
      </w:r>
      <w:r>
        <w:rPr>
          <w:rStyle w:val="Aucun"/>
          <w:rFonts w:ascii="Times New Roman" w:hAnsi="Times New Roman"/>
          <w:sz w:val="24"/>
          <w:szCs w:val="24"/>
          <w:rtl w:val="0"/>
          <w:lang w:val="en-US"/>
        </w:rPr>
        <w:t>excit</w:t>
      </w:r>
      <w:r>
        <w:rPr>
          <w:rStyle w:val="Aucun"/>
          <w:rFonts w:ascii="Times New Roman" w:hAnsi="Times New Roman" w:hint="default"/>
          <w:sz w:val="24"/>
          <w:szCs w:val="24"/>
          <w:rtl w:val="0"/>
          <w:lang w:val="fr-FR"/>
        </w:rPr>
        <w:t xml:space="preserve">é </w:t>
      </w:r>
      <w:r>
        <w:rPr>
          <w:rStyle w:val="Aucun"/>
          <w:rFonts w:ascii="Times New Roman" w:hAnsi="Times New Roman"/>
          <w:sz w:val="24"/>
          <w:szCs w:val="24"/>
          <w:rtl w:val="0"/>
        </w:rPr>
        <w:t>(</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 xml:space="preserve">chelle SAM de 1 = calme </w:t>
      </w:r>
      <w:r>
        <w:rPr>
          <w:rStyle w:val="Aucun"/>
          <w:rFonts w:ascii="Times New Roman" w:hAnsi="Times New Roman" w:hint="default"/>
          <w:sz w:val="24"/>
          <w:szCs w:val="24"/>
          <w:rtl w:val="0"/>
          <w:lang w:val="fr-FR"/>
        </w:rPr>
        <w:t xml:space="preserve">à </w:t>
      </w:r>
      <w:r>
        <w:rPr>
          <w:rStyle w:val="Aucun"/>
          <w:rFonts w:ascii="Times New Roman" w:hAnsi="Times New Roman"/>
          <w:sz w:val="24"/>
          <w:szCs w:val="24"/>
          <w:rtl w:val="0"/>
          <w:lang w:val="en-US"/>
        </w:rPr>
        <w:t>9 = excit</w:t>
      </w:r>
      <w:r>
        <w:rPr>
          <w:rStyle w:val="Aucun"/>
          <w:rFonts w:ascii="Times New Roman" w:hAnsi="Times New Roman" w:hint="default"/>
          <w:sz w:val="24"/>
          <w:szCs w:val="24"/>
          <w:rtl w:val="0"/>
          <w:lang w:val="fr-FR"/>
        </w:rPr>
        <w:t>é</w:t>
      </w:r>
      <w:r>
        <w:rPr>
          <w:rStyle w:val="Aucun"/>
          <w:rFonts w:ascii="Times New Roman" w:hAnsi="Times New Roman"/>
          <w:sz w:val="24"/>
          <w:szCs w:val="24"/>
          <w:rtl w:val="0"/>
        </w:rPr>
        <w:t>).</w:t>
      </w:r>
    </w:p>
    <w:p>
      <w:pPr>
        <w:pStyle w:val="Corps"/>
        <w:numPr>
          <w:ilvl w:val="0"/>
          <w:numId w:val="4"/>
        </w:numPr>
        <w:bidi w:val="0"/>
        <w:spacing w:line="432" w:lineRule="auto"/>
        <w:ind w:right="0"/>
        <w:jc w:val="left"/>
        <w:rPr>
          <w:rFonts w:ascii="Times New Roman" w:hAnsi="Times New Roman"/>
          <w:sz w:val="24"/>
          <w:szCs w:val="24"/>
          <w:rtl w:val="0"/>
          <w:lang w:val="fr-FR"/>
        </w:rPr>
      </w:pPr>
      <w:r>
        <w:rPr>
          <w:rStyle w:val="Aucun"/>
          <w:rFonts w:ascii="Times New Roman" w:hAnsi="Times New Roman"/>
          <w:sz w:val="24"/>
          <w:szCs w:val="24"/>
          <w:rtl w:val="0"/>
          <w:lang w:val="fr-FR"/>
        </w:rPr>
        <w:t>A droite, c</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est le plaisir ressenti (valence), qui correspond au caract</w:t>
      </w:r>
      <w:r>
        <w:rPr>
          <w:rStyle w:val="Aucun"/>
          <w:rFonts w:ascii="Times New Roman" w:hAnsi="Times New Roman" w:hint="default"/>
          <w:sz w:val="24"/>
          <w:szCs w:val="24"/>
          <w:rtl w:val="0"/>
          <w:lang w:val="fr-FR"/>
        </w:rPr>
        <w:t>è</w:t>
      </w:r>
      <w:r>
        <w:rPr>
          <w:rStyle w:val="Aucun"/>
          <w:rFonts w:ascii="Times New Roman" w:hAnsi="Times New Roman"/>
          <w:sz w:val="24"/>
          <w:szCs w:val="24"/>
          <w:rtl w:val="0"/>
          <w:lang w:val="fr-FR"/>
        </w:rPr>
        <w:t>re affectif (agr</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able ou d</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en-US"/>
        </w:rPr>
        <w:t>sagr</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able) de l</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motion ressentie lors de la pr</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sentation de l</w:t>
      </w:r>
      <w:r>
        <w:rPr>
          <w:rStyle w:val="Aucun"/>
          <w:rFonts w:ascii="Times New Roman" w:hAnsi="Times New Roman" w:hint="default"/>
          <w:sz w:val="24"/>
          <w:szCs w:val="24"/>
          <w:rtl w:val="0"/>
          <w:lang w:val="fr-FR"/>
        </w:rPr>
        <w:t>’</w:t>
      </w:r>
      <w:r>
        <w:rPr>
          <w:rStyle w:val="Aucun"/>
          <w:rFonts w:ascii="Times New Roman" w:hAnsi="Times New Roman"/>
          <w:sz w:val="24"/>
          <w:szCs w:val="24"/>
          <w:rtl w:val="0"/>
        </w:rPr>
        <w:t>image. En d</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autres termes, il s</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agit de savoir si l</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motion est plut</w:t>
      </w:r>
      <w:r>
        <w:rPr>
          <w:rStyle w:val="Aucun"/>
          <w:rFonts w:ascii="Times New Roman" w:hAnsi="Times New Roman" w:hint="default"/>
          <w:sz w:val="24"/>
          <w:szCs w:val="24"/>
          <w:rtl w:val="0"/>
          <w:lang w:val="fr-FR"/>
        </w:rPr>
        <w:t>ô</w:t>
      </w:r>
      <w:r>
        <w:rPr>
          <w:rStyle w:val="Aucun"/>
          <w:rFonts w:ascii="Times New Roman" w:hAnsi="Times New Roman"/>
          <w:sz w:val="24"/>
          <w:szCs w:val="24"/>
          <w:rtl w:val="0"/>
          <w:lang w:val="en-US"/>
        </w:rPr>
        <w:t>t positive (agr</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able) ou n</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en-US"/>
        </w:rPr>
        <w:t>gative (d</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en-US"/>
        </w:rPr>
        <w:t>sagr</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able) (</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chelle SAM de 1 = d</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en-US"/>
        </w:rPr>
        <w:t>sagr</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en-US"/>
        </w:rPr>
        <w:t>able/n</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 xml:space="preserve">gatif </w:t>
      </w:r>
      <w:r>
        <w:rPr>
          <w:rStyle w:val="Aucun"/>
          <w:rFonts w:ascii="Times New Roman" w:hAnsi="Times New Roman" w:hint="default"/>
          <w:sz w:val="24"/>
          <w:szCs w:val="24"/>
          <w:rtl w:val="0"/>
          <w:lang w:val="fr-FR"/>
        </w:rPr>
        <w:t xml:space="preserve">à </w:t>
      </w:r>
      <w:r>
        <w:rPr>
          <w:rStyle w:val="Aucun"/>
          <w:rFonts w:ascii="Times New Roman" w:hAnsi="Times New Roman"/>
          <w:sz w:val="24"/>
          <w:szCs w:val="24"/>
          <w:rtl w:val="0"/>
        </w:rPr>
        <w:t>9 = agr</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able/positif).</w:t>
      </w:r>
    </w:p>
    <w:p>
      <w:pPr>
        <w:pStyle w:val="Corps"/>
        <w:spacing w:line="432" w:lineRule="auto"/>
        <w:jc w:val="both"/>
        <w:rPr>
          <w:rStyle w:val="Aucun"/>
          <w:rFonts w:ascii="Times New Roman" w:cs="Times New Roman" w:hAnsi="Times New Roman" w:eastAsia="Times New Roman"/>
          <w:sz w:val="24"/>
          <w:szCs w:val="24"/>
        </w:rPr>
      </w:pPr>
      <w:r>
        <w:rPr>
          <w:rStyle w:val="Aucun"/>
          <w:rFonts w:ascii="Times New Roman" w:hAnsi="Times New Roman"/>
          <w:sz w:val="24"/>
          <w:szCs w:val="24"/>
          <w:rtl w:val="0"/>
          <w:lang w:val="pt-PT"/>
        </w:rPr>
        <w:t>Nos r</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 xml:space="preserve">sultats montrent que : </w:t>
      </w:r>
    </w:p>
    <w:p>
      <w:pPr>
        <w:pStyle w:val="Corps"/>
        <w:numPr>
          <w:ilvl w:val="0"/>
          <w:numId w:val="6"/>
        </w:numPr>
        <w:bidi w:val="0"/>
        <w:spacing w:line="432" w:lineRule="auto"/>
        <w:ind w:right="0"/>
        <w:jc w:val="left"/>
        <w:rPr>
          <w:rFonts w:ascii="Times New Roman" w:hAnsi="Times New Roman"/>
          <w:sz w:val="24"/>
          <w:szCs w:val="24"/>
          <w:rtl w:val="0"/>
        </w:rPr>
      </w:pPr>
      <w:r>
        <w:rPr>
          <w:rStyle w:val="Aucun"/>
          <w:rFonts w:ascii="Times New Roman" w:hAnsi="Times New Roman"/>
          <w:sz w:val="24"/>
          <w:szCs w:val="24"/>
          <w:rtl w:val="0"/>
        </w:rPr>
        <w:t>L</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 xml:space="preserve">veil </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 xml:space="preserve">motionnel (figure </w:t>
      </w:r>
      <w:r>
        <w:rPr>
          <w:rStyle w:val="Aucun"/>
          <w:rFonts w:ascii="Times New Roman" w:hAnsi="Times New Roman" w:hint="default"/>
          <w:sz w:val="24"/>
          <w:szCs w:val="24"/>
          <w:rtl w:val="0"/>
          <w:lang w:val="fr-FR"/>
        </w:rPr>
        <w:t xml:space="preserve">à </w:t>
      </w:r>
      <w:r>
        <w:rPr>
          <w:rStyle w:val="Aucun"/>
          <w:rFonts w:ascii="Times New Roman" w:hAnsi="Times New Roman"/>
          <w:sz w:val="24"/>
          <w:szCs w:val="24"/>
          <w:rtl w:val="0"/>
          <w:lang w:val="fr-FR"/>
        </w:rPr>
        <w:t xml:space="preserve">gauche) : </w:t>
      </w:r>
    </w:p>
    <w:p>
      <w:pPr>
        <w:pStyle w:val="Corps"/>
        <w:numPr>
          <w:ilvl w:val="1"/>
          <w:numId w:val="6"/>
        </w:numPr>
        <w:bidi w:val="0"/>
        <w:spacing w:line="432" w:lineRule="auto"/>
        <w:ind w:right="0"/>
        <w:jc w:val="left"/>
        <w:rPr>
          <w:rFonts w:ascii="Times New Roman" w:hAnsi="Times New Roman"/>
          <w:sz w:val="24"/>
          <w:szCs w:val="24"/>
          <w:rtl w:val="0"/>
          <w:lang w:val="fr-FR"/>
        </w:rPr>
      </w:pPr>
      <w:r>
        <w:rPr>
          <w:rStyle w:val="Aucun"/>
          <w:rFonts w:ascii="Times New Roman" w:hAnsi="Times New Roman"/>
          <w:sz w:val="24"/>
          <w:szCs w:val="24"/>
          <w:rtl w:val="0"/>
          <w:lang w:val="fr-FR"/>
        </w:rPr>
        <w:t>Les images n</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 xml:space="preserve">gatives (en rouge) provoquent un </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 xml:space="preserve">veil </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 xml:space="preserve">motionnel significativement plus </w:t>
      </w:r>
      <w:r>
        <w:rPr>
          <w:rStyle w:val="Aucun"/>
          <w:rFonts w:ascii="Times New Roman" w:hAnsi="Times New Roman" w:hint="default"/>
          <w:sz w:val="24"/>
          <w:szCs w:val="24"/>
          <w:rtl w:val="0"/>
          <w:lang w:val="fr-FR"/>
        </w:rPr>
        <w:t>é</w:t>
      </w:r>
      <w:r>
        <w:rPr>
          <w:rStyle w:val="Aucun"/>
          <w:rFonts w:ascii="Times New Roman" w:hAnsi="Times New Roman"/>
          <w:sz w:val="24"/>
          <w:szCs w:val="24"/>
          <w:rtl w:val="0"/>
        </w:rPr>
        <w:t>lev</w:t>
      </w:r>
      <w:r>
        <w:rPr>
          <w:rStyle w:val="Aucun"/>
          <w:rFonts w:ascii="Times New Roman" w:hAnsi="Times New Roman" w:hint="default"/>
          <w:sz w:val="24"/>
          <w:szCs w:val="24"/>
          <w:rtl w:val="0"/>
          <w:lang w:val="fr-FR"/>
        </w:rPr>
        <w:t xml:space="preserve">é </w:t>
      </w:r>
      <w:r>
        <w:rPr>
          <w:rStyle w:val="Aucun"/>
          <w:rFonts w:ascii="Times New Roman" w:hAnsi="Times New Roman"/>
          <w:sz w:val="24"/>
          <w:szCs w:val="24"/>
          <w:rtl w:val="0"/>
          <w:lang w:val="fr-FR"/>
        </w:rPr>
        <w:t>que les images neutres (en bleu), quel que soit le type d</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animation (anim</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pt-PT"/>
        </w:rPr>
        <w:t>e ou fixe).</w:t>
      </w:r>
    </w:p>
    <w:p>
      <w:pPr>
        <w:pStyle w:val="Corps"/>
        <w:numPr>
          <w:ilvl w:val="1"/>
          <w:numId w:val="6"/>
        </w:numPr>
        <w:bidi w:val="0"/>
        <w:spacing w:line="432" w:lineRule="auto"/>
        <w:ind w:right="0"/>
        <w:jc w:val="left"/>
        <w:rPr>
          <w:rFonts w:ascii="Times New Roman" w:hAnsi="Times New Roman"/>
          <w:sz w:val="24"/>
          <w:szCs w:val="24"/>
          <w:rtl w:val="0"/>
          <w:lang w:val="fr-FR"/>
        </w:rPr>
      </w:pPr>
      <w:r>
        <w:rPr>
          <w:rStyle w:val="Aucun"/>
          <w:rFonts w:ascii="Times New Roman" w:hAnsi="Times New Roman"/>
          <w:sz w:val="24"/>
          <w:szCs w:val="24"/>
          <w:rtl w:val="0"/>
          <w:lang w:val="fr-FR"/>
        </w:rPr>
        <w:t>Les images anim</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es semblent elles, l</w:t>
      </w:r>
      <w:r>
        <w:rPr>
          <w:rStyle w:val="Aucun"/>
          <w:rFonts w:ascii="Times New Roman" w:hAnsi="Times New Roman" w:hint="default"/>
          <w:sz w:val="24"/>
          <w:szCs w:val="24"/>
          <w:rtl w:val="0"/>
          <w:lang w:val="fr-FR"/>
        </w:rPr>
        <w:t>é</w:t>
      </w:r>
      <w:r>
        <w:rPr>
          <w:rStyle w:val="Aucun"/>
          <w:rFonts w:ascii="Times New Roman" w:hAnsi="Times New Roman"/>
          <w:sz w:val="24"/>
          <w:szCs w:val="24"/>
          <w:rtl w:val="0"/>
        </w:rPr>
        <w:t>g</w:t>
      </w:r>
      <w:r>
        <w:rPr>
          <w:rStyle w:val="Aucun"/>
          <w:rFonts w:ascii="Times New Roman" w:hAnsi="Times New Roman" w:hint="default"/>
          <w:sz w:val="24"/>
          <w:szCs w:val="24"/>
          <w:rtl w:val="0"/>
          <w:lang w:val="fr-FR"/>
        </w:rPr>
        <w:t>è</w:t>
      </w:r>
      <w:r>
        <w:rPr>
          <w:rStyle w:val="Aucun"/>
          <w:rFonts w:ascii="Times New Roman" w:hAnsi="Times New Roman"/>
          <w:sz w:val="24"/>
          <w:szCs w:val="24"/>
          <w:rtl w:val="0"/>
          <w:lang w:val="fr-FR"/>
        </w:rPr>
        <w:t>rement augmenter l</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 xml:space="preserve">veil </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 xml:space="preserve">motionnel par rapport aux images fixes, mais l'effet reste faible par rapport </w:t>
      </w:r>
      <w:r>
        <w:rPr>
          <w:rStyle w:val="Aucun"/>
          <w:rFonts w:ascii="Times New Roman" w:hAnsi="Times New Roman" w:hint="default"/>
          <w:sz w:val="24"/>
          <w:szCs w:val="24"/>
          <w:rtl w:val="0"/>
          <w:lang w:val="fr-FR"/>
        </w:rPr>
        <w:t xml:space="preserve">à </w:t>
      </w:r>
      <w:r>
        <w:rPr>
          <w:rStyle w:val="Aucun"/>
          <w:rFonts w:ascii="Times New Roman" w:hAnsi="Times New Roman"/>
          <w:sz w:val="24"/>
          <w:szCs w:val="24"/>
          <w:rtl w:val="0"/>
          <w:lang w:val="fr-FR"/>
        </w:rPr>
        <w:t>l'effet de la valence.</w:t>
      </w:r>
    </w:p>
    <w:p>
      <w:pPr>
        <w:pStyle w:val="Corps"/>
        <w:numPr>
          <w:ilvl w:val="0"/>
          <w:numId w:val="6"/>
        </w:numPr>
        <w:bidi w:val="0"/>
        <w:spacing w:line="432" w:lineRule="auto"/>
        <w:ind w:right="0"/>
        <w:jc w:val="left"/>
        <w:rPr>
          <w:rFonts w:ascii="Times New Roman" w:hAnsi="Times New Roman"/>
          <w:sz w:val="24"/>
          <w:szCs w:val="24"/>
          <w:rtl w:val="0"/>
          <w:lang w:val="fr-FR"/>
        </w:rPr>
      </w:pPr>
      <w:r>
        <w:rPr>
          <w:rStyle w:val="Aucun"/>
          <w:rFonts w:ascii="Times New Roman" w:hAnsi="Times New Roman"/>
          <w:sz w:val="24"/>
          <w:szCs w:val="24"/>
          <w:rtl w:val="0"/>
          <w:lang w:val="fr-FR"/>
        </w:rPr>
        <w:t xml:space="preserve">Plaisir ressenti (figure </w:t>
      </w:r>
      <w:r>
        <w:rPr>
          <w:rStyle w:val="Aucun"/>
          <w:rFonts w:ascii="Times New Roman" w:hAnsi="Times New Roman" w:hint="default"/>
          <w:sz w:val="24"/>
          <w:szCs w:val="24"/>
          <w:rtl w:val="0"/>
          <w:lang w:val="fr-FR"/>
        </w:rPr>
        <w:t xml:space="preserve">à </w:t>
      </w:r>
      <w:r>
        <w:rPr>
          <w:rStyle w:val="Aucun"/>
          <w:rFonts w:ascii="Times New Roman" w:hAnsi="Times New Roman"/>
          <w:sz w:val="24"/>
          <w:szCs w:val="24"/>
          <w:rtl w:val="0"/>
          <w:lang w:val="fr-FR"/>
        </w:rPr>
        <w:t xml:space="preserve">droite) : </w:t>
      </w:r>
    </w:p>
    <w:p>
      <w:pPr>
        <w:pStyle w:val="Corps"/>
        <w:numPr>
          <w:ilvl w:val="1"/>
          <w:numId w:val="6"/>
        </w:numPr>
        <w:bidi w:val="0"/>
        <w:spacing w:line="432" w:lineRule="auto"/>
        <w:ind w:right="0"/>
        <w:jc w:val="left"/>
        <w:rPr>
          <w:rFonts w:ascii="Times New Roman" w:hAnsi="Times New Roman"/>
          <w:sz w:val="24"/>
          <w:szCs w:val="24"/>
          <w:rtl w:val="0"/>
          <w:lang w:val="fr-FR"/>
        </w:rPr>
      </w:pPr>
      <w:r>
        <w:rPr>
          <w:rStyle w:val="Aucun"/>
          <w:rFonts w:ascii="Times New Roman" w:hAnsi="Times New Roman"/>
          <w:sz w:val="24"/>
          <w:szCs w:val="24"/>
          <w:rtl w:val="0"/>
          <w:lang w:val="fr-FR"/>
        </w:rPr>
        <w:t>Les images neutres (en bleu) sont associ</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 xml:space="preserve">es </w:t>
      </w:r>
      <w:r>
        <w:rPr>
          <w:rStyle w:val="Aucun"/>
          <w:rFonts w:ascii="Times New Roman" w:hAnsi="Times New Roman" w:hint="default"/>
          <w:sz w:val="24"/>
          <w:szCs w:val="24"/>
          <w:rtl w:val="0"/>
          <w:lang w:val="fr-FR"/>
        </w:rPr>
        <w:t xml:space="preserve">à </w:t>
      </w:r>
      <w:r>
        <w:rPr>
          <w:rStyle w:val="Aucun"/>
          <w:rFonts w:ascii="Times New Roman" w:hAnsi="Times New Roman"/>
          <w:sz w:val="24"/>
          <w:szCs w:val="24"/>
          <w:rtl w:val="0"/>
          <w:lang w:val="fr-FR"/>
        </w:rPr>
        <w:t xml:space="preserve">un plaisir ressenti plus </w:t>
      </w:r>
      <w:r>
        <w:rPr>
          <w:rStyle w:val="Aucun"/>
          <w:rFonts w:ascii="Times New Roman" w:hAnsi="Times New Roman" w:hint="default"/>
          <w:sz w:val="24"/>
          <w:szCs w:val="24"/>
          <w:rtl w:val="0"/>
          <w:lang w:val="fr-FR"/>
        </w:rPr>
        <w:t>é</w:t>
      </w:r>
      <w:r>
        <w:rPr>
          <w:rStyle w:val="Aucun"/>
          <w:rFonts w:ascii="Times New Roman" w:hAnsi="Times New Roman"/>
          <w:sz w:val="24"/>
          <w:szCs w:val="24"/>
          <w:rtl w:val="0"/>
        </w:rPr>
        <w:t>lev</w:t>
      </w:r>
      <w:r>
        <w:rPr>
          <w:rStyle w:val="Aucun"/>
          <w:rFonts w:ascii="Times New Roman" w:hAnsi="Times New Roman" w:hint="default"/>
          <w:sz w:val="24"/>
          <w:szCs w:val="24"/>
          <w:rtl w:val="0"/>
          <w:lang w:val="fr-FR"/>
        </w:rPr>
        <w:t xml:space="preserve">é </w:t>
      </w:r>
      <w:r>
        <w:rPr>
          <w:rStyle w:val="Aucun"/>
          <w:rFonts w:ascii="Times New Roman" w:hAnsi="Times New Roman"/>
          <w:sz w:val="24"/>
          <w:szCs w:val="24"/>
          <w:rtl w:val="0"/>
          <w:lang w:val="fr-FR"/>
        </w:rPr>
        <w:t>que les images n</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gatives (en rouge), et ce, dans les deux conditions d</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animation</w:t>
      </w:r>
      <w:commentRangeStart w:id="63"/>
      <w:r>
        <w:rPr>
          <w:rStyle w:val="Aucun"/>
          <w:rFonts w:ascii="Times New Roman" w:hAnsi="Times New Roman"/>
          <w:sz w:val="24"/>
          <w:szCs w:val="24"/>
          <w:rtl w:val="0"/>
        </w:rPr>
        <w:t xml:space="preserve">. </w:t>
      </w:r>
      <w:commentRangeEnd w:id="63"/>
      <w:r>
        <w:commentReference w:id="63"/>
      </w:r>
      <w:r>
        <w:rPr>
          <w:rStyle w:val="Aucun"/>
          <w:rFonts w:ascii="Times New Roman" w:cs="Times New Roman" w:hAnsi="Times New Roman" w:eastAsia="Times New Roman"/>
          <w:sz w:val="24"/>
          <w:szCs w:val="24"/>
        </w:rPr>
        <w:br w:type="textWrapping"/>
      </w:r>
      <w:commentRangeStart w:id="64"/>
    </w:p>
    <w:p>
      <w:pPr>
        <w:pStyle w:val="Corps"/>
        <w:numPr>
          <w:ilvl w:val="1"/>
          <w:numId w:val="6"/>
        </w:numPr>
        <w:bidi w:val="0"/>
        <w:spacing w:line="432" w:lineRule="auto"/>
        <w:ind w:right="0"/>
        <w:jc w:val="left"/>
        <w:rPr>
          <w:rFonts w:ascii="Times New Roman" w:hAnsi="Times New Roman"/>
          <w:sz w:val="24"/>
          <w:szCs w:val="24"/>
          <w:rtl w:val="0"/>
          <w:lang w:val="fr-FR"/>
        </w:rPr>
      </w:pPr>
      <w:r>
        <w:rPr>
          <w:rStyle w:val="Aucun"/>
          <w:rFonts w:ascii="Times New Roman" w:hAnsi="Times New Roman"/>
          <w:sz w:val="24"/>
          <w:szCs w:val="24"/>
          <w:rtl w:val="0"/>
          <w:lang w:val="fr-FR"/>
        </w:rPr>
        <w:t>Les m</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 xml:space="preserve">dianes et les quartiles sont plus </w:t>
      </w:r>
      <w:r>
        <w:rPr>
          <w:rStyle w:val="Aucun"/>
          <w:rFonts w:ascii="Times New Roman" w:hAnsi="Times New Roman" w:hint="default"/>
          <w:sz w:val="24"/>
          <w:szCs w:val="24"/>
          <w:rtl w:val="0"/>
          <w:lang w:val="fr-FR"/>
        </w:rPr>
        <w:t>é</w:t>
      </w:r>
      <w:r>
        <w:rPr>
          <w:rStyle w:val="Aucun"/>
          <w:rFonts w:ascii="Times New Roman" w:hAnsi="Times New Roman"/>
          <w:sz w:val="24"/>
          <w:szCs w:val="24"/>
          <w:rtl w:val="0"/>
        </w:rPr>
        <w:t>lev</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s pour les images neutres dans les deux conditions d</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animation, ce qui nous permet de confirmer cette tendance.</w:t>
      </w:r>
      <w:commentRangeEnd w:id="64"/>
      <w:r>
        <w:commentReference w:id="64"/>
      </w:r>
    </w:p>
    <w:p>
      <w:pPr>
        <w:pStyle w:val="Corps"/>
        <w:numPr>
          <w:ilvl w:val="1"/>
          <w:numId w:val="6"/>
        </w:numPr>
        <w:bidi w:val="0"/>
        <w:spacing w:line="432" w:lineRule="auto"/>
        <w:ind w:right="0"/>
        <w:jc w:val="left"/>
        <w:rPr>
          <w:rFonts w:ascii="Times New Roman" w:hAnsi="Times New Roman"/>
          <w:sz w:val="24"/>
          <w:szCs w:val="24"/>
          <w:rtl w:val="0"/>
        </w:rPr>
      </w:pPr>
      <w:r>
        <w:rPr>
          <w:rStyle w:val="Aucun"/>
          <w:rFonts w:ascii="Times New Roman" w:hAnsi="Times New Roman"/>
          <w:sz w:val="24"/>
          <w:szCs w:val="24"/>
          <w:rtl w:val="0"/>
        </w:rPr>
        <w:t>L</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effet du type d</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animation est pr</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sent, mais il est clairement moins marqu</w:t>
      </w:r>
      <w:r>
        <w:rPr>
          <w:rStyle w:val="Aucun"/>
          <w:rFonts w:ascii="Times New Roman" w:hAnsi="Times New Roman" w:hint="default"/>
          <w:sz w:val="24"/>
          <w:szCs w:val="24"/>
          <w:rtl w:val="0"/>
          <w:lang w:val="fr-FR"/>
        </w:rPr>
        <w:t xml:space="preserve">é </w:t>
      </w:r>
      <w:r>
        <w:rPr>
          <w:rStyle w:val="Aucun"/>
          <w:rFonts w:ascii="Times New Roman" w:hAnsi="Times New Roman"/>
          <w:sz w:val="24"/>
          <w:szCs w:val="24"/>
          <w:rtl w:val="0"/>
          <w:lang w:val="es-ES_tradnl"/>
        </w:rPr>
        <w:t>que l</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 xml:space="preserve">effet de la valence </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 xml:space="preserve">motionnelle. </w:t>
      </w:r>
    </w:p>
    <w:p>
      <w:pPr>
        <w:pStyle w:val="Corps"/>
        <w:spacing w:line="432" w:lineRule="auto"/>
        <w:jc w:val="both"/>
        <w:rPr>
          <w:rStyle w:val="Aucun"/>
          <w:rFonts w:ascii="Times New Roman" w:cs="Times New Roman" w:hAnsi="Times New Roman" w:eastAsia="Times New Roman"/>
          <w:sz w:val="24"/>
          <w:szCs w:val="24"/>
        </w:rPr>
      </w:pPr>
    </w:p>
    <w:p>
      <w:pPr>
        <w:pStyle w:val="Corps"/>
        <w:spacing w:line="432" w:lineRule="auto"/>
        <w:jc w:val="both"/>
        <w:rPr>
          <w:rStyle w:val="Aucun"/>
          <w:rFonts w:ascii="Times New Roman" w:cs="Times New Roman" w:hAnsi="Times New Roman" w:eastAsia="Times New Roman"/>
          <w:sz w:val="24"/>
          <w:szCs w:val="24"/>
        </w:rPr>
      </w:pPr>
    </w:p>
    <w:p>
      <w:pPr>
        <w:pStyle w:val="Corps"/>
        <w:spacing w:line="432" w:lineRule="auto"/>
        <w:jc w:val="both"/>
        <w:rPr>
          <w:rStyle w:val="Aucun"/>
          <w:rFonts w:ascii="Roboto" w:cs="Roboto" w:hAnsi="Roboto" w:eastAsia="Roboto"/>
          <w:i w:val="1"/>
          <w:iCs w:val="1"/>
          <w:sz w:val="24"/>
          <w:szCs w:val="24"/>
        </w:rPr>
      </w:pPr>
      <w:r>
        <w:rPr>
          <w:rStyle w:val="Aucun"/>
          <w:rFonts w:ascii="Times New Roman" w:hAnsi="Times New Roman"/>
          <w:sz w:val="24"/>
          <w:szCs w:val="24"/>
          <w:rtl w:val="0"/>
          <w:lang w:val="fr-FR"/>
        </w:rPr>
        <w:t>En conclusion, nos analyses montrent que le caract</w:t>
      </w:r>
      <w:r>
        <w:rPr>
          <w:rStyle w:val="Aucun"/>
          <w:rFonts w:ascii="Times New Roman" w:hAnsi="Times New Roman" w:hint="default"/>
          <w:sz w:val="24"/>
          <w:szCs w:val="24"/>
          <w:rtl w:val="0"/>
          <w:lang w:val="fr-FR"/>
        </w:rPr>
        <w:t>è</w:t>
      </w:r>
      <w:r>
        <w:rPr>
          <w:rStyle w:val="Aucun"/>
          <w:rFonts w:ascii="Times New Roman" w:hAnsi="Times New Roman"/>
          <w:sz w:val="24"/>
          <w:szCs w:val="24"/>
          <w:rtl w:val="0"/>
        </w:rPr>
        <w:t>re anim</w:t>
      </w:r>
      <w:r>
        <w:rPr>
          <w:rStyle w:val="Aucun"/>
          <w:rFonts w:ascii="Times New Roman" w:hAnsi="Times New Roman" w:hint="default"/>
          <w:sz w:val="24"/>
          <w:szCs w:val="24"/>
          <w:rtl w:val="0"/>
          <w:lang w:val="fr-FR"/>
        </w:rPr>
        <w:t xml:space="preserve">é </w:t>
      </w:r>
      <w:r>
        <w:rPr>
          <w:rStyle w:val="Aucun"/>
          <w:rFonts w:ascii="Times New Roman" w:hAnsi="Times New Roman"/>
          <w:sz w:val="24"/>
          <w:szCs w:val="24"/>
          <w:rtl w:val="0"/>
          <w:lang w:val="fr-FR"/>
        </w:rPr>
        <w:t>ou fixe des images n</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a pas d</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influence significative sur la reconnaissance (</w:t>
      </w:r>
      <w:r>
        <w:rPr>
          <w:rStyle w:val="Aucun"/>
          <w:rFonts w:ascii="Times New Roman" w:hAnsi="Times New Roman"/>
          <w:i w:val="1"/>
          <w:iCs w:val="1"/>
          <w:sz w:val="24"/>
          <w:szCs w:val="24"/>
          <w:rtl w:val="0"/>
        </w:rPr>
        <w:t>F</w:t>
      </w:r>
      <w:r>
        <w:rPr>
          <w:rStyle w:val="Aucun"/>
          <w:rFonts w:ascii="Times New Roman" w:hAnsi="Times New Roman"/>
          <w:sz w:val="24"/>
          <w:szCs w:val="24"/>
          <w:rtl w:val="0"/>
        </w:rPr>
        <w:t xml:space="preserve">(1, 39) = 0,036, </w:t>
      </w:r>
      <w:r>
        <w:rPr>
          <w:rStyle w:val="Aucun"/>
          <w:rFonts w:ascii="Times New Roman" w:hAnsi="Times New Roman"/>
          <w:i w:val="1"/>
          <w:iCs w:val="1"/>
          <w:sz w:val="24"/>
          <w:szCs w:val="24"/>
          <w:rtl w:val="0"/>
        </w:rPr>
        <w:t>p</w:t>
      </w:r>
      <w:r>
        <w:rPr>
          <w:rStyle w:val="Aucun"/>
          <w:rFonts w:ascii="Times New Roman" w:hAnsi="Times New Roman"/>
          <w:sz w:val="24"/>
          <w:szCs w:val="24"/>
          <w:rtl w:val="0"/>
          <w:lang w:val="fr-FR"/>
        </w:rPr>
        <w:t xml:space="preserve"> = 0,85). Notre hypoth</w:t>
      </w:r>
      <w:r>
        <w:rPr>
          <w:rStyle w:val="Aucun"/>
          <w:rFonts w:ascii="Times New Roman" w:hAnsi="Times New Roman" w:hint="default"/>
          <w:sz w:val="24"/>
          <w:szCs w:val="24"/>
          <w:rtl w:val="0"/>
          <w:lang w:val="fr-FR"/>
        </w:rPr>
        <w:t>è</w:t>
      </w:r>
      <w:r>
        <w:rPr>
          <w:rStyle w:val="Aucun"/>
          <w:rFonts w:ascii="Times New Roman" w:hAnsi="Times New Roman"/>
          <w:sz w:val="24"/>
          <w:szCs w:val="24"/>
          <w:rtl w:val="0"/>
          <w:lang w:val="fr-FR"/>
        </w:rPr>
        <w:t>se est partiellement valid</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e : l</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animation accro</w:t>
      </w:r>
      <w:r>
        <w:rPr>
          <w:rStyle w:val="Aucun"/>
          <w:rFonts w:ascii="Times New Roman" w:hAnsi="Times New Roman" w:hint="default"/>
          <w:sz w:val="24"/>
          <w:szCs w:val="24"/>
          <w:rtl w:val="0"/>
          <w:lang w:val="fr-FR"/>
        </w:rPr>
        <w:t>î</w:t>
      </w:r>
      <w:r>
        <w:rPr>
          <w:rStyle w:val="Aucun"/>
          <w:rFonts w:ascii="Times New Roman" w:hAnsi="Times New Roman"/>
          <w:sz w:val="24"/>
          <w:szCs w:val="24"/>
          <w:rtl w:val="0"/>
          <w:lang w:val="fr-FR"/>
        </w:rPr>
        <w:t>t l</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it-IT"/>
        </w:rPr>
        <w:t>intensit</w:t>
      </w:r>
      <w:r>
        <w:rPr>
          <w:rStyle w:val="Aucun"/>
          <w:rFonts w:ascii="Times New Roman" w:hAnsi="Times New Roman" w:hint="default"/>
          <w:sz w:val="24"/>
          <w:szCs w:val="24"/>
          <w:rtl w:val="0"/>
          <w:lang w:val="fr-FR"/>
        </w:rPr>
        <w:t>é é</w:t>
      </w:r>
      <w:r>
        <w:rPr>
          <w:rStyle w:val="Aucun"/>
          <w:rFonts w:ascii="Times New Roman" w:hAnsi="Times New Roman"/>
          <w:sz w:val="24"/>
          <w:szCs w:val="24"/>
          <w:rtl w:val="0"/>
          <w:lang w:val="fr-FR"/>
        </w:rPr>
        <w:t>motionnelle (</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nl-NL"/>
        </w:rPr>
        <w:t>veil) ind</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pendamment de la valence (</w:t>
      </w:r>
      <w:r>
        <w:rPr>
          <w:rStyle w:val="Aucun"/>
          <w:rFonts w:ascii="Times New Roman" w:hAnsi="Times New Roman"/>
          <w:i w:val="1"/>
          <w:iCs w:val="1"/>
          <w:sz w:val="24"/>
          <w:szCs w:val="24"/>
          <w:rtl w:val="0"/>
        </w:rPr>
        <w:t>F</w:t>
      </w:r>
      <w:r>
        <w:rPr>
          <w:rStyle w:val="Aucun"/>
          <w:rFonts w:ascii="Times New Roman" w:hAnsi="Times New Roman"/>
          <w:sz w:val="24"/>
          <w:szCs w:val="24"/>
          <w:rtl w:val="0"/>
        </w:rPr>
        <w:t xml:space="preserve">(1, 39) = 10,33, </w:t>
      </w:r>
      <w:r>
        <w:rPr>
          <w:rStyle w:val="Aucun"/>
          <w:rFonts w:ascii="Times New Roman" w:hAnsi="Times New Roman"/>
          <w:i w:val="1"/>
          <w:iCs w:val="1"/>
          <w:sz w:val="24"/>
          <w:szCs w:val="24"/>
          <w:rtl w:val="0"/>
        </w:rPr>
        <w:t>p</w:t>
      </w:r>
      <w:r>
        <w:rPr>
          <w:rStyle w:val="Aucun"/>
          <w:rFonts w:ascii="Times New Roman" w:hAnsi="Times New Roman"/>
          <w:sz w:val="24"/>
          <w:szCs w:val="24"/>
          <w:rtl w:val="0"/>
          <w:lang w:val="pt-PT"/>
        </w:rPr>
        <w:t xml:space="preserve"> = 0,0026), mais n</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influence pas le plaisir ressenti (</w:t>
      </w:r>
      <w:r>
        <w:rPr>
          <w:rStyle w:val="Aucun"/>
          <w:rFonts w:ascii="Times New Roman" w:hAnsi="Times New Roman"/>
          <w:i w:val="1"/>
          <w:iCs w:val="1"/>
          <w:sz w:val="24"/>
          <w:szCs w:val="24"/>
          <w:rtl w:val="0"/>
        </w:rPr>
        <w:t>F</w:t>
      </w:r>
      <w:r>
        <w:rPr>
          <w:rStyle w:val="Aucun"/>
          <w:rFonts w:ascii="Times New Roman" w:hAnsi="Times New Roman"/>
          <w:sz w:val="24"/>
          <w:szCs w:val="24"/>
          <w:rtl w:val="0"/>
        </w:rPr>
        <w:t>(1, 39) = 1,51,</w:t>
      </w:r>
      <w:r>
        <w:rPr>
          <w:rStyle w:val="Aucun"/>
          <w:rFonts w:ascii="Times New Roman" w:hAnsi="Times New Roman"/>
          <w:i w:val="1"/>
          <w:iCs w:val="1"/>
          <w:sz w:val="24"/>
          <w:szCs w:val="24"/>
          <w:rtl w:val="0"/>
        </w:rPr>
        <w:t xml:space="preserve"> p</w:t>
      </w:r>
      <w:r>
        <w:rPr>
          <w:rStyle w:val="Aucun"/>
          <w:rFonts w:ascii="Times New Roman" w:hAnsi="Times New Roman"/>
          <w:sz w:val="24"/>
          <w:szCs w:val="24"/>
          <w:rtl w:val="0"/>
        </w:rPr>
        <w:t xml:space="preserve"> = 0,227)</w:t>
      </w:r>
      <w:r>
        <w:rPr>
          <w:rStyle w:val="Aucun"/>
          <w:rFonts w:ascii="Roboto" w:cs="Roboto" w:hAnsi="Roboto" w:eastAsia="Roboto"/>
          <w:i w:val="1"/>
          <w:iCs w:val="1"/>
          <w:sz w:val="24"/>
          <w:szCs w:val="24"/>
          <w:rtl w:val="0"/>
        </w:rPr>
        <w:t xml:space="preserve">. </w:t>
      </w:r>
    </w:p>
    <w:p>
      <w:pPr>
        <w:pStyle w:val="Corps"/>
        <w:spacing w:line="432" w:lineRule="auto"/>
        <w:jc w:val="both"/>
        <w:rPr>
          <w:rStyle w:val="Aucun"/>
          <w:rFonts w:ascii="Times New Roman" w:cs="Times New Roman" w:hAnsi="Times New Roman" w:eastAsia="Times New Roman"/>
          <w:sz w:val="24"/>
          <w:szCs w:val="24"/>
        </w:rPr>
      </w:pPr>
      <w:r>
        <w:rPr>
          <w:rStyle w:val="Aucun"/>
          <w:rFonts w:ascii="Times New Roman" w:hAnsi="Times New Roman"/>
          <w:sz w:val="24"/>
          <w:szCs w:val="24"/>
          <w:rtl w:val="0"/>
          <w:lang w:val="fr-FR"/>
        </w:rPr>
        <w:t>Autrement dit, l</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animation des images augmente significativement l</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 xml:space="preserve">veil </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 xml:space="preserve">motionnel (scores plus </w:t>
      </w:r>
      <w:r>
        <w:rPr>
          <w:rStyle w:val="Aucun"/>
          <w:rFonts w:ascii="Times New Roman" w:hAnsi="Times New Roman" w:hint="default"/>
          <w:sz w:val="24"/>
          <w:szCs w:val="24"/>
          <w:rtl w:val="0"/>
          <w:lang w:val="fr-FR"/>
        </w:rPr>
        <w:t>é</w:t>
      </w:r>
      <w:r>
        <w:rPr>
          <w:rStyle w:val="Aucun"/>
          <w:rFonts w:ascii="Times New Roman" w:hAnsi="Times New Roman"/>
          <w:sz w:val="24"/>
          <w:szCs w:val="24"/>
          <w:rtl w:val="0"/>
        </w:rPr>
        <w:t>lev</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s pour les images anim</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es que fixes, quelle que soit la valence, comme le confirment les r</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sultats de l</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 xml:space="preserve">ANOVA et la distribution des scores sur le graphique. </w:t>
      </w:r>
    </w:p>
    <w:p>
      <w:pPr>
        <w:pStyle w:val="Corps"/>
        <w:spacing w:line="432" w:lineRule="auto"/>
        <w:jc w:val="both"/>
        <w:rPr>
          <w:rStyle w:val="Aucun"/>
          <w:rFonts w:ascii="Times New Roman" w:cs="Times New Roman" w:hAnsi="Times New Roman" w:eastAsia="Times New Roman"/>
          <w:sz w:val="24"/>
          <w:szCs w:val="24"/>
        </w:rPr>
      </w:pPr>
      <w:r>
        <w:rPr>
          <w:rStyle w:val="Aucun"/>
          <w:rFonts w:ascii="Times New Roman" w:hAnsi="Times New Roman"/>
          <w:sz w:val="24"/>
          <w:szCs w:val="24"/>
          <w:rtl w:val="0"/>
          <w:lang w:val="fr-FR"/>
        </w:rPr>
        <w:t>En revanche, l</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animation n</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a pas d</w:t>
      </w:r>
      <w:r>
        <w:rPr>
          <w:rStyle w:val="Aucun"/>
          <w:rFonts w:ascii="Times New Roman" w:hAnsi="Times New Roman" w:hint="default"/>
          <w:sz w:val="24"/>
          <w:szCs w:val="24"/>
          <w:rtl w:val="0"/>
          <w:lang w:val="fr-FR"/>
        </w:rPr>
        <w:t>’</w:t>
      </w:r>
      <w:r>
        <w:rPr>
          <w:rStyle w:val="Aucun"/>
          <w:rFonts w:ascii="Times New Roman" w:hAnsi="Times New Roman"/>
          <w:sz w:val="24"/>
          <w:szCs w:val="24"/>
          <w:rtl w:val="0"/>
          <w:lang w:val="fr-FR"/>
        </w:rPr>
        <w:t>effet significatif sur le plaisir ressenti : seuls les scores de valence (n</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gative ou neutre) varient fortement, mais pas de diff</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rence entre images fixes et anim</w:t>
      </w:r>
      <w:r>
        <w:rPr>
          <w:rStyle w:val="Aucun"/>
          <w:rFonts w:ascii="Times New Roman" w:hAnsi="Times New Roman" w:hint="default"/>
          <w:sz w:val="24"/>
          <w:szCs w:val="24"/>
          <w:rtl w:val="0"/>
          <w:lang w:val="fr-FR"/>
        </w:rPr>
        <w:t>é</w:t>
      </w:r>
      <w:r>
        <w:rPr>
          <w:rStyle w:val="Aucun"/>
          <w:rFonts w:ascii="Times New Roman" w:hAnsi="Times New Roman"/>
          <w:sz w:val="24"/>
          <w:szCs w:val="24"/>
          <w:rtl w:val="0"/>
          <w:lang w:val="fr-FR"/>
        </w:rPr>
        <w:t>es, ce qui est confirm</w:t>
      </w:r>
      <w:r>
        <w:rPr>
          <w:rStyle w:val="Aucun"/>
          <w:rFonts w:ascii="Times New Roman" w:hAnsi="Times New Roman" w:hint="default"/>
          <w:sz w:val="24"/>
          <w:szCs w:val="24"/>
          <w:rtl w:val="0"/>
          <w:lang w:val="fr-FR"/>
        </w:rPr>
        <w:t xml:space="preserve">é </w:t>
      </w:r>
      <w:r>
        <w:rPr>
          <w:rStyle w:val="Aucun"/>
          <w:rFonts w:ascii="Times New Roman" w:hAnsi="Times New Roman"/>
          <w:sz w:val="24"/>
          <w:szCs w:val="24"/>
          <w:rtl w:val="0"/>
          <w:lang w:val="fr-FR"/>
        </w:rPr>
        <w:t>par l</w:t>
      </w:r>
      <w:r>
        <w:rPr>
          <w:rStyle w:val="Aucun"/>
          <w:rFonts w:ascii="Times New Roman" w:hAnsi="Times New Roman" w:hint="default"/>
          <w:sz w:val="24"/>
          <w:szCs w:val="24"/>
          <w:rtl w:val="0"/>
          <w:lang w:val="fr-FR"/>
        </w:rPr>
        <w:t>’</w:t>
      </w:r>
      <w:r>
        <w:rPr>
          <w:rStyle w:val="Aucun"/>
          <w:rFonts w:ascii="Times New Roman" w:hAnsi="Times New Roman"/>
          <w:sz w:val="24"/>
          <w:szCs w:val="24"/>
          <w:rtl w:val="0"/>
        </w:rPr>
        <w:t>analyse de variance.</w:t>
      </w:r>
    </w:p>
    <w:p>
      <w:pPr>
        <w:pStyle w:val="Corps"/>
        <w:spacing w:line="432" w:lineRule="auto"/>
        <w:jc w:val="both"/>
        <w:rPr>
          <w:rStyle w:val="Aucun"/>
          <w:rFonts w:ascii="Times New Roman" w:cs="Times New Roman" w:hAnsi="Times New Roman" w:eastAsia="Times New Roman"/>
          <w:sz w:val="24"/>
          <w:szCs w:val="24"/>
        </w:rPr>
      </w:pPr>
    </w:p>
    <w:p>
      <w:pPr>
        <w:pStyle w:val="Corps"/>
        <w:spacing w:line="432" w:lineRule="auto"/>
        <w:jc w:val="both"/>
      </w:pPr>
    </w:p>
    <w:p>
      <w:pPr>
        <w:pStyle w:val="Corps"/>
      </w:pPr>
    </w:p>
    <w:p>
      <w:pPr>
        <w:pStyle w:val="Corps"/>
      </w:pPr>
      <w:r/>
    </w:p>
    <w:sectPr>
      <w:headerReference w:type="default" r:id="rId6"/>
      <w:footerReference w:type="default" r:id="rId7"/>
      <w:pgSz w:w="11900" w:h="16840" w:orient="portrait"/>
      <w:pgMar w:top="1440" w:right="1440" w:bottom="1440" w:left="1440" w:header="720" w:footer="720"/>
      <w:pgNumType w:start="1"/>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54" w:author="Ideasfull" w:date="2025-07-28T16:27:50Z">
    <w:p w14:paraId="1111FFFF">
      <w:pPr>
        <w:pStyle w:val="Par défaut"/>
        <w:bidi w:val="0"/>
      </w:pPr>
    </w:p>
    <w:p w14:paraId="11120000">
      <w:pPr>
        <w:pStyle w:val="Par défaut"/>
        <w:bidi w:val="0"/>
      </w:pPr>
      <w:r>
        <w:rPr>
          <w:rFonts w:cs="Arial Unicode MS" w:eastAsia="Arial Unicode MS"/>
          <w:rtl w:val="0"/>
        </w:rPr>
        <w:t>plutot 95,4 pour les animees et 95,3 pour les fixes</w:t>
      </w:r>
    </w:p>
  </w:comment>
  <w:comment w:id="55" w:author="Ideasfull" w:date="2025-07-28T16:33:36Z">
    <w:p w14:paraId="11120001">
      <w:pPr>
        <w:pStyle w:val="Par défaut"/>
        <w:bidi w:val="0"/>
      </w:pPr>
    </w:p>
    <w:p w14:paraId="11120002">
      <w:pPr>
        <w:pStyle w:val="Par défaut"/>
        <w:bidi w:val="0"/>
      </w:pPr>
      <w:r>
        <w:rPr>
          <w:rFonts w:cs="Arial Unicode MS" w:eastAsia="Arial Unicode MS"/>
          <w:rtl w:val="0"/>
        </w:rPr>
        <w:t>0,1 % du coup</w:t>
      </w:r>
    </w:p>
  </w:comment>
  <w:comment w:id="56" w:author="Ideasfull" w:date="2025-07-28T16:40:59Z">
    <w:p w14:paraId="11120003">
      <w:pPr>
        <w:pStyle w:val="Par défaut"/>
        <w:bidi w:val="0"/>
      </w:pPr>
    </w:p>
    <w:p w14:paraId="11120004">
      <w:pPr>
        <w:pStyle w:val="Par défaut"/>
        <w:bidi w:val="0"/>
      </w:pPr>
      <w:r>
        <w:rPr>
          <w:rFonts w:cs="Arial Unicode MS" w:eastAsia="Arial Unicode MS"/>
          <w:rtl w:val="0"/>
        </w:rPr>
        <w:t>deplaisir ? il y aurait pas un meilleur mot ?</w:t>
      </w:r>
    </w:p>
  </w:comment>
  <w:comment w:id="57" w:author="Ideasfull" w:date="2025-07-28T16:38:47Z">
    <w:p w14:paraId="11120005">
      <w:pPr>
        <w:pStyle w:val="Par défaut"/>
        <w:bidi w:val="0"/>
      </w:pPr>
    </w:p>
    <w:p w14:paraId="11120006">
      <w:pPr>
        <w:pStyle w:val="Par défaut"/>
        <w:bidi w:val="0"/>
      </w:pPr>
      <w:r>
        <w:rPr>
          <w:rFonts w:cs="Arial Unicode MS" w:eastAsia="Arial Unicode MS"/>
          <w:rtl w:val="0"/>
        </w:rPr>
        <w:t>faut que tu allignes bien chaque chiffre et tout</w:t>
      </w:r>
    </w:p>
  </w:comment>
  <w:comment w:id="59" w:author="Ideasfull" w:date="2025-07-28T16:41:50Z">
    <w:p w14:paraId="11120007">
      <w:pPr>
        <w:pStyle w:val="Par défaut"/>
        <w:bidi w:val="0"/>
      </w:pPr>
    </w:p>
    <w:p w14:paraId="11120008">
      <w:pPr>
        <w:pStyle w:val="Par défaut"/>
        <w:bidi w:val="0"/>
      </w:pPr>
      <w:r>
        <w:rPr>
          <w:rFonts w:cs="Arial Unicode MS" w:eastAsia="Arial Unicode MS"/>
          <w:rtl w:val="0"/>
        </w:rPr>
        <w:t>p &lt; 0,0001</w:t>
      </w:r>
    </w:p>
  </w:comment>
  <w:comment w:id="60" w:author="Ideasfull" w:date="2025-07-28T16:43:10Z">
    <w:p w14:paraId="11120009">
      <w:pPr>
        <w:pStyle w:val="Par défaut"/>
        <w:bidi w:val="0"/>
      </w:pPr>
    </w:p>
    <w:p w14:paraId="1112000A">
      <w:pPr>
        <w:pStyle w:val="Par défaut"/>
        <w:bidi w:val="0"/>
      </w:pPr>
      <w:r>
        <w:rPr>
          <w:rFonts w:cs="Arial Unicode MS" w:eastAsia="Arial Unicode MS"/>
          <w:rtl w:val="0"/>
        </w:rPr>
        <w:t>j'aurais enleve ce mot</w:t>
      </w:r>
    </w:p>
  </w:comment>
  <w:comment w:id="61" w:author="Ideasfull" w:date="2025-07-28T16:43:43Z">
    <w:p w14:paraId="1112000B">
      <w:pPr>
        <w:pStyle w:val="Par défaut"/>
        <w:bidi w:val="0"/>
      </w:pPr>
    </w:p>
    <w:p w14:paraId="1112000C">
      <w:pPr>
        <w:pStyle w:val="Par défaut"/>
        <w:bidi w:val="0"/>
      </w:pPr>
      <w:r>
        <w:rPr>
          <w:rFonts w:cs="Arial Unicode MS" w:eastAsia="Arial Unicode MS"/>
          <w:rtl w:val="0"/>
        </w:rPr>
        <w:t>Les lignes pleines (-) representent la moyenne des scores</w:t>
      </w:r>
    </w:p>
  </w:comment>
  <w:comment w:id="62" w:author="Ideasfull" w:date="2025-07-28T16:44:11Z">
    <w:p w14:paraId="1112000D">
      <w:pPr>
        <w:pStyle w:val="Par défaut"/>
        <w:bidi w:val="0"/>
      </w:pPr>
    </w:p>
    <w:p w14:paraId="1112000E">
      <w:pPr>
        <w:pStyle w:val="Par défaut"/>
        <w:bidi w:val="0"/>
      </w:pPr>
      <w:r>
        <w:rPr>
          <w:rFonts w:cs="Arial Unicode MS" w:eastAsia="Arial Unicode MS"/>
          <w:rtl w:val="0"/>
        </w:rPr>
        <w:t>les lignes pointill</w:t>
      </w:r>
      <w:r>
        <w:rPr>
          <w:rFonts w:cs="Arial Unicode MS" w:eastAsia="Arial Unicode MS" w:hint="default"/>
          <w:rtl w:val="0"/>
        </w:rPr>
        <w:t>é</w:t>
      </w:r>
      <w:r>
        <w:rPr>
          <w:rFonts w:cs="Arial Unicode MS" w:eastAsia="Arial Unicode MS"/>
          <w:rtl w:val="0"/>
        </w:rPr>
        <w:t>es correspondent a la mediane</w:t>
      </w:r>
    </w:p>
  </w:comment>
  <w:comment w:id="63" w:author="Ideasfull" w:date="2025-07-28T16:46:19Z">
    <w:p w14:paraId="1112000F">
      <w:pPr>
        <w:pStyle w:val="Par défaut"/>
        <w:bidi w:val="0"/>
      </w:pPr>
    </w:p>
    <w:p w14:paraId="11120010">
      <w:pPr>
        <w:pStyle w:val="Par défaut"/>
        <w:bidi w:val="0"/>
      </w:pPr>
      <w:r>
        <w:rPr>
          <w:rFonts w:cs="Arial Unicode MS" w:eastAsia="Arial Unicode MS"/>
          <w:rtl w:val="0"/>
        </w:rPr>
        <w:t>rajouter : ( fixes ou anim</w:t>
      </w:r>
      <w:r>
        <w:rPr>
          <w:rFonts w:cs="Arial Unicode MS" w:eastAsia="Arial Unicode MS" w:hint="default"/>
          <w:rtl w:val="0"/>
        </w:rPr>
        <w:t>é</w:t>
      </w:r>
      <w:r>
        <w:rPr>
          <w:rFonts w:cs="Arial Unicode MS" w:eastAsia="Arial Unicode MS"/>
          <w:rtl w:val="0"/>
        </w:rPr>
        <w:t>es)</w:t>
      </w:r>
    </w:p>
  </w:comment>
  <w:comment w:id="64" w:author="Ideasfull" w:date="2025-07-28T16:51:15Z">
    <w:p w14:paraId="11120011">
      <w:pPr>
        <w:pStyle w:val="Par défaut"/>
        <w:bidi w:val="0"/>
      </w:pPr>
    </w:p>
    <w:p w14:paraId="11120012">
      <w:pPr>
        <w:pStyle w:val="Par défaut"/>
        <w:bidi w:val="0"/>
      </w:pPr>
      <w:r>
        <w:rPr>
          <w:rFonts w:cs="Arial Unicode MS" w:eastAsia="Arial Unicode MS"/>
          <w:rtl w:val="0"/>
        </w:rPr>
        <w:t>c'est plutot la moyenne qui est plus eleves pour les images animees. ce qui veut dire que la distribution est moins asymetrique pour les images animees que pour les images fixes.</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Robo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Style 1 importé"/>
  </w:abstractNum>
  <w:abstractNum w:abstractNumId="1">
    <w:multiLevelType w:val="hybridMultilevel"/>
    <w:styleLink w:val="Style 1 importé"/>
    <w:lvl w:ilvl="0">
      <w:start w:val="1"/>
      <w:numFmt w:val="bullet"/>
      <w:suff w:val="tab"/>
      <w:lvlText w:val="●"/>
      <w:lvlJc w:val="left"/>
      <w:pPr>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Style 2 importé"/>
  </w:abstractNum>
  <w:abstractNum w:abstractNumId="3">
    <w:multiLevelType w:val="hybridMultilevel"/>
    <w:styleLink w:val="Style 2 importé"/>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Style 3 importé"/>
  </w:abstractNum>
  <w:abstractNum w:abstractNumId="5">
    <w:multiLevelType w:val="hybridMultilevel"/>
    <w:styleLink w:val="Style 3 importé"/>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tête, pied de page">
    <w:name w:val="En-tête"/>
    <w:next w:val="En-tête, pied de pag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orps">
    <w:name w:val="Corps"/>
    <w:next w:val="Corps"/>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Aucun">
    <w:name w:val="Aucun"/>
  </w:style>
  <w:style w:type="paragraph" w:styleId="Titre">
    <w:name w:val="Titre"/>
    <w:next w:val="Corps"/>
    <w:pPr>
      <w:keepNext w:val="1"/>
      <w:keepLines w:val="1"/>
      <w:pageBreakBefore w:val="0"/>
      <w:widowControl w:val="1"/>
      <w:shd w:val="clear" w:color="auto" w:fill="auto"/>
      <w:suppressAutoHyphens w:val="0"/>
      <w:bidi w:val="0"/>
      <w:spacing w:before="400" w:after="120" w:line="276" w:lineRule="auto"/>
      <w:ind w:left="0" w:right="0" w:firstLine="0"/>
      <w:jc w:val="left"/>
      <w:outlineLvl w:val="0"/>
    </w:pPr>
    <w:rPr>
      <w:rFonts w:ascii="Arial" w:cs="Arial" w:hAnsi="Arial" w:eastAsia="Arial"/>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14:textOutline>
        <w14:noFill/>
      </w14:textOutline>
      <w14:textFill>
        <w14:solidFill>
          <w14:srgbClr w14:val="000000"/>
        </w14:solidFill>
      </w14:textFill>
    </w:rPr>
  </w:style>
  <w:style w:type="paragraph" w:styleId="Par défaut">
    <w:name w:val="Par défaut"/>
    <w:next w:val="Par défau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Style 1 importé">
    <w:name w:val="Style 1 importé"/>
    <w:pPr>
      <w:numPr>
        <w:numId w:val="1"/>
      </w:numPr>
    </w:pPr>
  </w:style>
  <w:style w:type="numbering" w:styleId="Style 2 importé">
    <w:name w:val="Style 2 importé"/>
    <w:pPr>
      <w:numPr>
        <w:numId w:val="3"/>
      </w:numPr>
    </w:pPr>
  </w:style>
  <w:style w:type="numbering" w:styleId="Style 3 importé">
    <w:name w:val="Style 3 importé"/>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